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7C30E" w14:textId="5D239326" w:rsidR="00056C88" w:rsidRPr="00D13220" w:rsidRDefault="00AF3610" w:rsidP="00C11032">
      <w:pPr>
        <w:pStyle w:val="Rubrik"/>
        <w:rPr>
          <w:color w:val="000000" w:themeColor="text1"/>
          <w:kern w:val="0"/>
        </w:rPr>
      </w:pPr>
      <w:r>
        <w:rPr>
          <w:color w:val="000000" w:themeColor="text1"/>
        </w:rPr>
        <w:t xml:space="preserve">Exemplar models of speech perception do </w:t>
      </w:r>
      <w:commentRangeStart w:id="0"/>
      <w:r>
        <w:rPr>
          <w:color w:val="000000" w:themeColor="text1"/>
        </w:rPr>
        <w:t xml:space="preserve">not </w:t>
      </w:r>
      <w:commentRangeEnd w:id="0"/>
      <w:r w:rsidR="00EB1601">
        <w:rPr>
          <w:rStyle w:val="Kommentarsreferens"/>
          <w:rFonts w:eastAsia="Times"/>
          <w:b w:val="0"/>
          <w:kern w:val="0"/>
        </w:rPr>
        <w:commentReference w:id="0"/>
      </w:r>
      <w:r>
        <w:rPr>
          <w:color w:val="000000" w:themeColor="text1"/>
        </w:rPr>
        <w:t>prevent the need for normalization</w:t>
      </w:r>
    </w:p>
    <w:p w14:paraId="570F6A65" w14:textId="4BB4B37B" w:rsidR="00003FF7" w:rsidRDefault="00003FF7" w:rsidP="00003FF7">
      <w:pPr>
        <w:pStyle w:val="Affiliation"/>
      </w:pPr>
      <w:r>
        <w:rPr>
          <w:b/>
          <w:bCs/>
        </w:rPr>
        <w:br/>
      </w:r>
      <w:commentRangeStart w:id="1"/>
      <w:commentRangeStart w:id="2"/>
      <w:r w:rsidR="00C11032" w:rsidRPr="00003FF7">
        <w:rPr>
          <w:b/>
          <w:bCs/>
        </w:rPr>
        <w:t>Abhishek Sharma</w:t>
      </w:r>
      <w:r w:rsidR="00C11032">
        <w:t xml:space="preserve"> (ashar58@ur.rochester.edu)</w:t>
      </w:r>
      <w:r>
        <w:br/>
      </w:r>
      <w:r w:rsidR="00D13220" w:rsidRPr="00D13220">
        <w:t>Goergen Institute for Data Science</w:t>
      </w:r>
      <w:r w:rsidR="00C11032">
        <w:t xml:space="preserve">, </w:t>
      </w:r>
      <w:r w:rsidR="00D13220" w:rsidRPr="00D13220">
        <w:t>1209 Wegmans Hall</w:t>
      </w:r>
      <w:r w:rsidR="00D13220">
        <w:t>,</w:t>
      </w:r>
      <w:r>
        <w:t xml:space="preserve"> </w:t>
      </w:r>
      <w:r w:rsidR="00C11032">
        <w:t xml:space="preserve">Rochester, NY </w:t>
      </w:r>
      <w:r w:rsidR="00D13220" w:rsidRPr="00D13220">
        <w:t>14627</w:t>
      </w:r>
      <w:r>
        <w:t>,</w:t>
      </w:r>
      <w:r w:rsidR="00D13220" w:rsidRPr="00D13220">
        <w:t xml:space="preserve"> </w:t>
      </w:r>
      <w:r w:rsidR="00C11032">
        <w:t xml:space="preserve">USA </w:t>
      </w:r>
      <w:r>
        <w:br/>
      </w:r>
      <w:r>
        <w:br/>
      </w:r>
      <w:r w:rsidRPr="00003FF7">
        <w:rPr>
          <w:b/>
          <w:bCs/>
        </w:rPr>
        <w:t>Anna Persson</w:t>
      </w:r>
      <w:r>
        <w:t xml:space="preserve"> (</w:t>
      </w:r>
      <w:r w:rsidRPr="0010766C">
        <w:t>anna.persson@su.se</w:t>
      </w:r>
      <w:r>
        <w:t xml:space="preserve">) </w:t>
      </w:r>
      <w:r>
        <w:br/>
      </w:r>
      <w:r w:rsidRPr="0010766C">
        <w:t>Department of Swedish and Multilingualism</w:t>
      </w:r>
      <w:r>
        <w:t xml:space="preserve">, </w:t>
      </w:r>
      <w:r w:rsidRPr="0010766C">
        <w:t>Stockholm University</w:t>
      </w:r>
      <w:r>
        <w:t xml:space="preserve">, </w:t>
      </w:r>
      <w:r w:rsidRPr="0010766C">
        <w:t>SE-106 91 Stockholm, Sweden</w:t>
      </w:r>
    </w:p>
    <w:p w14:paraId="3E2415BB" w14:textId="77777777" w:rsidR="00003FF7" w:rsidRDefault="00003FF7" w:rsidP="00003FF7">
      <w:pPr>
        <w:pStyle w:val="Affiliation"/>
        <w:rPr>
          <w:b/>
          <w:bCs/>
        </w:rPr>
      </w:pPr>
    </w:p>
    <w:p w14:paraId="306DD853" w14:textId="205DDB59" w:rsidR="00D13220" w:rsidRDefault="00D13220" w:rsidP="00003FF7">
      <w:pPr>
        <w:pStyle w:val="Affiliation"/>
      </w:pPr>
      <w:r w:rsidRPr="00003FF7">
        <w:rPr>
          <w:b/>
          <w:bCs/>
        </w:rPr>
        <w:t>T. Florian Jaeger</w:t>
      </w:r>
      <w:r>
        <w:t xml:space="preserve"> (f</w:t>
      </w:r>
      <w:r w:rsidRPr="00D13220">
        <w:t>jaeger@ur.rochester.edu</w:t>
      </w:r>
      <w:r>
        <w:t>)</w:t>
      </w:r>
      <w:r w:rsidR="00003FF7">
        <w:br/>
      </w:r>
      <w:r w:rsidRPr="00D13220">
        <w:t xml:space="preserve">Brain and Cognitive Sciences and </w:t>
      </w:r>
      <w:r w:rsidR="00003FF7" w:rsidRPr="00D13220">
        <w:t xml:space="preserve">Goergen Institute for </w:t>
      </w:r>
      <w:r w:rsidRPr="00D13220">
        <w:t>Science</w:t>
      </w:r>
      <w:r>
        <w:t xml:space="preserve">, </w:t>
      </w:r>
      <w:r w:rsidRPr="00D13220">
        <w:t>Meliora Hall</w:t>
      </w:r>
      <w:r>
        <w:t>,</w:t>
      </w:r>
    </w:p>
    <w:p w14:paraId="0110ADEA" w14:textId="6E5660D4" w:rsidR="00D13220" w:rsidRDefault="00D13220" w:rsidP="00003FF7">
      <w:pPr>
        <w:pStyle w:val="Affiliation"/>
      </w:pPr>
      <w:r>
        <w:t>Rochester, NY 14627</w:t>
      </w:r>
      <w:r w:rsidR="00003FF7">
        <w:t>,</w:t>
      </w:r>
      <w:r>
        <w:t xml:space="preserve"> USA</w:t>
      </w:r>
      <w:commentRangeEnd w:id="1"/>
      <w:r w:rsidR="00EB1601">
        <w:rPr>
          <w:rStyle w:val="Kommentarsreferens"/>
          <w:rFonts w:eastAsia="Times"/>
        </w:rPr>
        <w:commentReference w:id="1"/>
      </w:r>
      <w:commentRangeEnd w:id="2"/>
      <w:r w:rsidR="00C17899">
        <w:rPr>
          <w:rStyle w:val="Kommentarsreferens"/>
          <w:rFonts w:eastAsia="Times"/>
        </w:rPr>
        <w:commentReference w:id="2"/>
      </w:r>
    </w:p>
    <w:p w14:paraId="5D2BF621" w14:textId="77777777" w:rsidR="003164E5" w:rsidRDefault="003164E5" w:rsidP="0079758E">
      <w:pPr>
        <w:ind w:firstLine="0"/>
      </w:pPr>
    </w:p>
    <w:p w14:paraId="7A8E2747" w14:textId="77777777" w:rsidR="003164E5" w:rsidRDefault="003164E5" w:rsidP="0079758E">
      <w:pPr>
        <w:ind w:firstLine="0"/>
        <w:sectPr w:rsidR="003164E5" w:rsidSect="00393C35">
          <w:type w:val="continuous"/>
          <w:pgSz w:w="12240" w:h="15840" w:code="1"/>
          <w:pgMar w:top="1440" w:right="1080" w:bottom="1080" w:left="1080" w:header="720" w:footer="720" w:gutter="0"/>
          <w:cols w:space="720"/>
        </w:sectPr>
      </w:pPr>
    </w:p>
    <w:p w14:paraId="2E261F1F" w14:textId="46A1762E" w:rsidR="00046736" w:rsidRDefault="00393C35" w:rsidP="00EB1601">
      <w:pPr>
        <w:pStyle w:val="Abstractheading"/>
        <w:spacing w:after="120"/>
      </w:pPr>
      <w:r>
        <w:t>Abstract</w:t>
      </w:r>
    </w:p>
    <w:p w14:paraId="3826D80C" w14:textId="03B13B9F" w:rsidR="00393C35" w:rsidRDefault="00AF3610">
      <w:pPr>
        <w:pStyle w:val="Abstracttext"/>
      </w:pPr>
      <w:r>
        <w:t>We</w:t>
      </w:r>
      <w:r w:rsidR="000C7948" w:rsidRPr="000C7948">
        <w:t xml:space="preserve"> compare two competing models of speech perception—exemplar theory </w:t>
      </w:r>
      <w:r>
        <w:t>with and without</w:t>
      </w:r>
      <w:r w:rsidRPr="000C7948">
        <w:t xml:space="preserve"> </w:t>
      </w:r>
      <w:r w:rsidR="000C7948" w:rsidRPr="000C7948">
        <w:t>auditory normalization—against human behavior</w:t>
      </w:r>
      <w:r w:rsidR="00003FF7">
        <w:t xml:space="preserve"> in an 8-way forced-choice categorization task</w:t>
      </w:r>
      <w:r w:rsidR="000C7948" w:rsidRPr="000C7948">
        <w:t xml:space="preserve">. </w:t>
      </w:r>
      <w:r w:rsidR="00003FF7">
        <w:t xml:space="preserve">We </w:t>
      </w:r>
      <w:r w:rsidR="000C7948" w:rsidRPr="000C7948">
        <w:t xml:space="preserve">trained </w:t>
      </w:r>
      <w:r w:rsidR="00003FF7">
        <w:t xml:space="preserve">exemplar categories </w:t>
      </w:r>
      <w:r w:rsidR="000C7948" w:rsidRPr="000C7948">
        <w:t xml:space="preserve">on a phonetic database, </w:t>
      </w:r>
      <w:r w:rsidR="00003FF7">
        <w:t>optimized free parameters against listeners responses, and evaluated the two types of models against held-out responses from listeners.</w:t>
      </w:r>
      <w:r w:rsidR="000C7948" w:rsidRPr="000C7948">
        <w:t xml:space="preserve"> </w:t>
      </w:r>
      <w:r w:rsidR="00003FF7">
        <w:t xml:space="preserve">Our results suggest that exemplar storage alone is </w:t>
      </w:r>
      <w:r w:rsidR="00003FF7" w:rsidRPr="00003FF7">
        <w:rPr>
          <w:i/>
          <w:iCs/>
        </w:rPr>
        <w:t>in</w:t>
      </w:r>
      <w:r w:rsidR="00003FF7">
        <w:t>sufficient to explain human speech perception</w:t>
      </w:r>
      <w:r w:rsidR="00046736">
        <w:t>, replicating and extending findings obtained under the assumption of parametric (Gaussian) category representations. We also determine the reason for the insufficiency of exemplars: without normalization, exemplars do not sufficiently cluster in the acoustic-phonetic space, reducing exemplar effects to the single closest neighbor—thus exaggerating the curse of dimensionality.</w:t>
      </w:r>
    </w:p>
    <w:p w14:paraId="453B05D9" w14:textId="7C87715C" w:rsidR="00393C35" w:rsidRPr="0021678A" w:rsidRDefault="00393C35" w:rsidP="0021678A">
      <w:pPr>
        <w:pStyle w:val="Abstracttext"/>
        <w:spacing w:before="120"/>
        <w:ind w:left="187" w:right="187"/>
        <w:rPr>
          <w:bCs/>
        </w:rPr>
      </w:pPr>
      <w:r>
        <w:rPr>
          <w:b/>
          <w:bCs/>
        </w:rPr>
        <w:t>Keywords:</w:t>
      </w:r>
      <w:r>
        <w:rPr>
          <w:b/>
        </w:rPr>
        <w:t xml:space="preserve"> </w:t>
      </w:r>
      <w:r w:rsidR="0021678A" w:rsidRPr="00003FF7">
        <w:rPr>
          <w:bCs/>
        </w:rPr>
        <w:t>speech perception</w:t>
      </w:r>
      <w:r w:rsidR="0021678A">
        <w:rPr>
          <w:bCs/>
        </w:rPr>
        <w:t xml:space="preserve">; </w:t>
      </w:r>
      <w:r w:rsidR="00003FF7">
        <w:rPr>
          <w:bCs/>
        </w:rPr>
        <w:t>e</w:t>
      </w:r>
      <w:r w:rsidR="0021678A" w:rsidRPr="0021678A">
        <w:rPr>
          <w:bCs/>
        </w:rPr>
        <w:t>xemplar</w:t>
      </w:r>
      <w:r w:rsidR="0021678A">
        <w:rPr>
          <w:bCs/>
        </w:rPr>
        <w:t xml:space="preserve"> </w:t>
      </w:r>
      <w:r w:rsidR="0021678A" w:rsidRPr="0021678A">
        <w:rPr>
          <w:bCs/>
        </w:rPr>
        <w:t>models</w:t>
      </w:r>
      <w:r w:rsidR="0021678A">
        <w:rPr>
          <w:bCs/>
        </w:rPr>
        <w:t xml:space="preserve">; </w:t>
      </w:r>
      <w:r w:rsidR="00003FF7" w:rsidRPr="00003FF7">
        <w:rPr>
          <w:bCs/>
        </w:rPr>
        <w:t>normalization</w:t>
      </w:r>
    </w:p>
    <w:p w14:paraId="4DCBE5F2" w14:textId="77777777" w:rsidR="000B081C" w:rsidRDefault="000C7948" w:rsidP="000B081C">
      <w:pPr>
        <w:pStyle w:val="Rubrik1"/>
      </w:pPr>
      <w:bookmarkStart w:id="3" w:name="_Hlk184831743"/>
      <w:r>
        <w:t>Introduction</w:t>
      </w:r>
      <w:bookmarkEnd w:id="3"/>
    </w:p>
    <w:p w14:paraId="313B12A5" w14:textId="77777777" w:rsidR="000B081C" w:rsidRDefault="003B125B" w:rsidP="000B081C">
      <w:pPr>
        <w:ind w:firstLine="0"/>
        <w:rPr>
          <w:rFonts w:eastAsia="Times New Roman"/>
        </w:rPr>
      </w:pPr>
      <w:r w:rsidRPr="000B081C">
        <w:rPr>
          <w:rFonts w:eastAsia="Times New Roman"/>
        </w:rPr>
        <w:t>Understanding how humans perceive and interpret spoken language remains a complex challenge, particularly given the variability introduced by different speakers, accents, and contextual factors. This project seeks to unravel the cognitive processes underlying speech perception by comparing exemplar theory and auditory normalization models</w:t>
      </w:r>
      <w:r w:rsidR="000B081C">
        <w:rPr>
          <w:rFonts w:eastAsia="Times New Roman"/>
        </w:rPr>
        <w:t>.</w:t>
      </w:r>
    </w:p>
    <w:p w14:paraId="5BD5C18E" w14:textId="5C4A024B" w:rsidR="003B125B" w:rsidRDefault="000B081C" w:rsidP="000B081C">
      <w:pPr>
        <w:ind w:firstLine="180"/>
      </w:pPr>
      <w:r>
        <w:t>…</w:t>
      </w:r>
    </w:p>
    <w:p w14:paraId="03552136" w14:textId="77777777" w:rsidR="000B081C" w:rsidRDefault="000B081C" w:rsidP="000B081C">
      <w:pPr>
        <w:ind w:firstLine="180"/>
      </w:pPr>
    </w:p>
    <w:p w14:paraId="7432ABCB" w14:textId="1FABC213" w:rsidR="001903D2" w:rsidRDefault="001903D2" w:rsidP="000B081C">
      <w:pPr>
        <w:ind w:firstLine="180"/>
      </w:pPr>
      <w:r>
        <w:rPr>
          <w:noProof/>
        </w:rPr>
        <w:drawing>
          <wp:inline distT="0" distB="0" distL="0" distR="0" wp14:anchorId="1B4107E1" wp14:editId="13E8FF5B">
            <wp:extent cx="1887643" cy="1887643"/>
            <wp:effectExtent l="0" t="0" r="5080" b="5080"/>
            <wp:docPr id="1570329973" name="Bildobjekt 2" descr="En bild som visar text, diagram&#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29973" name="Bildobjekt 2" descr="En bild som visar text, diagram&#10;&#10;AI-genererat innehåll kan vara felaktigt."/>
                    <pic:cNvPicPr/>
                  </pic:nvPicPr>
                  <pic:blipFill>
                    <a:blip r:embed="rId12"/>
                    <a:stretch>
                      <a:fillRect/>
                    </a:stretch>
                  </pic:blipFill>
                  <pic:spPr>
                    <a:xfrm>
                      <a:off x="0" y="0"/>
                      <a:ext cx="1899840" cy="1899840"/>
                    </a:xfrm>
                    <a:prstGeom prst="rect">
                      <a:avLst/>
                    </a:prstGeom>
                  </pic:spPr>
                </pic:pic>
              </a:graphicData>
            </a:graphic>
          </wp:inline>
        </w:drawing>
      </w:r>
    </w:p>
    <w:p w14:paraId="3CE3F075" w14:textId="77777777" w:rsidR="001903D2" w:rsidRDefault="001903D2" w:rsidP="000B081C">
      <w:pPr>
        <w:ind w:firstLine="180"/>
      </w:pPr>
    </w:p>
    <w:p w14:paraId="3F6B5E4C" w14:textId="6454E6B7" w:rsidR="000B081C" w:rsidRDefault="000B081C" w:rsidP="000B081C">
      <w:pPr>
        <w:pStyle w:val="Beskrivning"/>
      </w:pPr>
      <w:commentRangeStart w:id="4"/>
      <w:commentRangeStart w:id="5"/>
      <w:r>
        <w:t xml:space="preserve">Figure </w:t>
      </w:r>
      <w:fldSimple w:instr=" SEQ Figure \* ARABIC ">
        <w:r>
          <w:rPr>
            <w:noProof/>
          </w:rPr>
          <w:t>1</w:t>
        </w:r>
      </w:fldSimple>
      <w:r>
        <w:t>: Illustrating cross-talker variability in formant values for US English vowels (data: Xie &amp; Jaeger, 2020)</w:t>
      </w:r>
      <w:commentRangeEnd w:id="4"/>
      <w:r>
        <w:rPr>
          <w:rStyle w:val="Kommentarsreferens"/>
          <w:rFonts w:eastAsia="Times"/>
        </w:rPr>
        <w:commentReference w:id="4"/>
      </w:r>
      <w:commentRangeEnd w:id="5"/>
      <w:r w:rsidR="00FB3D7E">
        <w:rPr>
          <w:rStyle w:val="Kommentarsreferens"/>
          <w:rFonts w:eastAsia="Times"/>
        </w:rPr>
        <w:commentReference w:id="5"/>
      </w:r>
    </w:p>
    <w:p w14:paraId="1D6178FE" w14:textId="77777777" w:rsidR="000B081C" w:rsidRPr="000B081C" w:rsidRDefault="000B081C" w:rsidP="000B081C">
      <w:pPr>
        <w:ind w:firstLine="180"/>
        <w:rPr>
          <w:rFonts w:eastAsia="Times New Roman"/>
        </w:rPr>
      </w:pPr>
    </w:p>
    <w:p w14:paraId="70A9E937" w14:textId="3BE4917C" w:rsidR="00866385" w:rsidRDefault="003B125B" w:rsidP="00866385">
      <w:r w:rsidRPr="003B125B">
        <w:t xml:space="preserve">By leveraging phonetic and perceptual datasets, the study evaluates which model—or combination thereof—best mirrors human speech perception behavior, particularly focusing on whether exemplar-based representations are sufficient to explain </w:t>
      </w:r>
      <w:r w:rsidR="000B081C">
        <w:t>listeners’ perception</w:t>
      </w:r>
      <w:r w:rsidRPr="003B125B">
        <w:t>.</w:t>
      </w:r>
    </w:p>
    <w:p w14:paraId="0208688F" w14:textId="7DFED8A5" w:rsidR="00B93875" w:rsidRDefault="000B081C" w:rsidP="000B081C">
      <w:pPr>
        <w:rPr>
          <w:rFonts w:eastAsia="Times New Roman"/>
        </w:rPr>
      </w:pPr>
      <w:r>
        <w:rPr>
          <w:rFonts w:eastAsia="Times New Roman"/>
        </w:rPr>
        <w:t>…</w:t>
      </w:r>
    </w:p>
    <w:p w14:paraId="55421CD5" w14:textId="1FE75C31" w:rsidR="00B0356B" w:rsidRPr="00B0356B" w:rsidRDefault="0005619A" w:rsidP="006D0C48">
      <w:pPr>
        <w:pStyle w:val="Rubrik1"/>
      </w:pPr>
      <w:r>
        <w:t>Exemplar model</w:t>
      </w:r>
      <w:r w:rsidR="000B081C">
        <w:t>s</w:t>
      </w:r>
    </w:p>
    <w:p w14:paraId="64590107" w14:textId="5F1FC237" w:rsidR="00B0356B" w:rsidRDefault="00883373" w:rsidP="000B081C">
      <w:pPr>
        <w:ind w:firstLine="0"/>
        <w:rPr>
          <w:rFonts w:eastAsia="Times New Roman"/>
          <w:b/>
          <w:sz w:val="22"/>
        </w:rPr>
      </w:pPr>
      <w:r>
        <w:rPr>
          <w:rFonts w:eastAsia="Times New Roman"/>
        </w:rPr>
        <w:t>The core idea behind exemplar models of speech perception is that listeners store previously experienced speech inputs along with both their (inferred) phonetic category label and representations of the context the speech input occurred in. These exemplars are then used to categorize subsequent speech input. Specifically, the posterior probability that a speech input</w:t>
      </w:r>
      <w:r w:rsidR="00F229EC">
        <w:rPr>
          <w:rFonts w:eastAsia="Times New Roman"/>
        </w:rPr>
        <w:t xml:space="preserve"> </w:t>
      </w:r>
      <w:r w:rsidR="00F229EC">
        <w:rPr>
          <w:rFonts w:eastAsia="Times New Roman"/>
          <w:i/>
          <w:iCs/>
        </w:rPr>
        <w:t xml:space="preserve">x </w:t>
      </w:r>
      <w:r w:rsidR="00F229EC">
        <w:rPr>
          <w:rFonts w:eastAsia="Times New Roman"/>
        </w:rPr>
        <w:t xml:space="preserve">is an instance of category </w:t>
      </w:r>
      <w:r w:rsidR="00F229EC">
        <w:rPr>
          <w:rFonts w:eastAsia="Times New Roman"/>
          <w:i/>
          <w:iCs/>
        </w:rPr>
        <w:t>c</w:t>
      </w:r>
      <w:r w:rsidR="00F229EC">
        <w:rPr>
          <w:rFonts w:eastAsia="Times New Roman"/>
        </w:rPr>
        <w:t xml:space="preserve">, </w:t>
      </w:r>
      <w:proofErr w:type="gramStart"/>
      <w:r w:rsidR="00F229EC">
        <w:rPr>
          <w:rFonts w:eastAsia="Times New Roman"/>
        </w:rPr>
        <w:t>p(</w:t>
      </w:r>
      <w:proofErr w:type="gramEnd"/>
      <w:r w:rsidR="00F229EC" w:rsidRPr="00EB1601">
        <w:rPr>
          <w:rFonts w:eastAsia="Times New Roman"/>
          <w:i/>
          <w:iCs/>
        </w:rPr>
        <w:t>c</w:t>
      </w:r>
      <w:r w:rsidR="00F229EC">
        <w:rPr>
          <w:rFonts w:eastAsia="Times New Roman"/>
        </w:rPr>
        <w:t xml:space="preserve"> | </w:t>
      </w:r>
      <w:r w:rsidR="00F229EC" w:rsidRPr="00EB1601">
        <w:rPr>
          <w:rFonts w:eastAsia="Times New Roman"/>
          <w:i/>
          <w:iCs/>
        </w:rPr>
        <w:t>x</w:t>
      </w:r>
      <w:r w:rsidR="00F229EC">
        <w:rPr>
          <w:rFonts w:eastAsia="Times New Roman"/>
        </w:rPr>
        <w:t xml:space="preserve">) is assumed to be a function of the similarity between </w:t>
      </w:r>
      <w:r w:rsidR="00F229EC">
        <w:rPr>
          <w:rFonts w:eastAsia="Times New Roman"/>
          <w:i/>
          <w:iCs/>
        </w:rPr>
        <w:t>x</w:t>
      </w:r>
      <w:r w:rsidR="00F229EC">
        <w:rPr>
          <w:rFonts w:eastAsia="Times New Roman"/>
        </w:rPr>
        <w:t xml:space="preserve"> and previously experienced exemplars stored in listeners’ memory.</w:t>
      </w:r>
      <w:r>
        <w:rPr>
          <w:rFonts w:eastAsia="Times New Roman"/>
        </w:rPr>
        <w:t xml:space="preserve"> </w:t>
      </w:r>
      <w:r w:rsidR="00F229EC">
        <w:rPr>
          <w:rFonts w:eastAsia="Times New Roman"/>
        </w:rPr>
        <w:t xml:space="preserve">Here we follow the formulation provided in </w:t>
      </w:r>
      <w:proofErr w:type="spellStart"/>
      <w:r w:rsidR="00F229EC">
        <w:rPr>
          <w:rFonts w:eastAsia="Times New Roman"/>
        </w:rPr>
        <w:t>Apfelbaum</w:t>
      </w:r>
      <w:proofErr w:type="spellEnd"/>
      <w:r w:rsidR="00F229EC">
        <w:rPr>
          <w:rFonts w:eastAsia="Times New Roman"/>
        </w:rPr>
        <w:t xml:space="preserve"> &amp; McMurray (2015), with some notational differences</w:t>
      </w:r>
      <w:r w:rsidR="005203EB">
        <w:rPr>
          <w:rFonts w:eastAsia="Times New Roman"/>
        </w:rPr>
        <w:t>:</w:t>
      </w:r>
    </w:p>
    <w:p w14:paraId="458947BA" w14:textId="77777777" w:rsidR="00B0356B" w:rsidRDefault="00B0356B" w:rsidP="00B0356B">
      <w:pPr>
        <w:rPr>
          <w:rFonts w:eastAsia="Times New Roman"/>
          <w:b/>
          <w:sz w:val="22"/>
        </w:rPr>
      </w:pPr>
    </w:p>
    <w:p w14:paraId="706582BA" w14:textId="7AD6B329" w:rsidR="00F229EC" w:rsidRPr="005203EB" w:rsidRDefault="005203EB" w:rsidP="00F229EC">
      <w:pPr>
        <w:jc w:val="center"/>
        <w:rPr>
          <w:rFonts w:eastAsia="Times New Roman"/>
        </w:rPr>
      </w:pPr>
      <m:oMathPara>
        <m:oMath>
          <m:r>
            <m:rPr>
              <m:sty m:val="p"/>
            </m:rPr>
            <w:rPr>
              <w:rFonts w:ascii="Cambria Math" w:eastAsia="Times New Roman" w:hAnsi="Cambria Math"/>
            </w:rPr>
            <m:t>p</m:t>
          </m:r>
          <m:d>
            <m:dPr>
              <m:sepChr m:val="∣"/>
              <m:ctrlPr>
                <w:rPr>
                  <w:rFonts w:ascii="Cambria Math" w:eastAsia="Times New Roman" w:hAnsi="Cambria Math"/>
                </w:rPr>
              </m:ctrlPr>
            </m:dPr>
            <m:e>
              <m:r>
                <w:rPr>
                  <w:rFonts w:ascii="Cambria Math" w:eastAsia="Times New Roman" w:hAnsi="Cambria Math"/>
                </w:rPr>
                <m:t>c</m:t>
              </m:r>
            </m:e>
            <m:e>
              <m:r>
                <w:rPr>
                  <w:rFonts w:ascii="Cambria Math" w:eastAsia="Times New Roman" w:hAnsi="Cambria Math"/>
                </w:rPr>
                <m:t>x</m:t>
              </m:r>
            </m:e>
          </m:d>
          <m:r>
            <m:rPr>
              <m:sty m:val="p"/>
            </m:rPr>
            <w:rPr>
              <w:rFonts w:ascii="Cambria Math" w:eastAsia="Times New Roman" w:hAnsi="Cambria Math"/>
            </w:rPr>
            <m:t>=</m:t>
          </m:r>
          <m:f>
            <m:fPr>
              <m:ctrlPr>
                <w:rPr>
                  <w:rFonts w:ascii="Cambria Math" w:eastAsia="Times New Roman" w:hAnsi="Cambria Math"/>
                </w:rPr>
              </m:ctrlPr>
            </m:fPr>
            <m:num>
              <m:nary>
                <m:naryPr>
                  <m:chr m:val="∑"/>
                  <m:limLoc m:val="subSup"/>
                  <m:supHide m:val="1"/>
                  <m:ctrlPr>
                    <w:rPr>
                      <w:rFonts w:ascii="Cambria Math" w:eastAsia="Times New Roman" w:hAnsi="Cambria Math"/>
                      <w:i/>
                    </w:rPr>
                  </m:ctrlPr>
                </m:naryPr>
                <m:sub>
                  <m:r>
                    <w:rPr>
                      <w:rFonts w:ascii="Cambria Math" w:eastAsia="Times New Roman" w:hAnsi="Cambria Math"/>
                    </w:rPr>
                    <m:t>j</m:t>
                  </m:r>
                </m:sub>
                <m:sup/>
                <m:e>
                  <m:r>
                    <m:rPr>
                      <m:sty m:val="p"/>
                    </m:rPr>
                    <w:rPr>
                      <w:rFonts w:ascii="Cambria Math" w:eastAsia="Times New Roman" w:hAnsi="Cambria Math"/>
                    </w:rPr>
                    <m:t>S</m:t>
                  </m:r>
                  <m:d>
                    <m:dPr>
                      <m:ctrlPr>
                        <w:rPr>
                          <w:rFonts w:ascii="Cambria Math" w:eastAsia="Times New Roman" w:hAnsi="Cambria Math"/>
                        </w:rPr>
                      </m:ctrlPr>
                    </m:dPr>
                    <m:e>
                      <m:r>
                        <w:rPr>
                          <w:rFonts w:ascii="Cambria Math" w:eastAsia="Times New Roman" w:hAnsi="Cambria Math"/>
                        </w:rPr>
                        <m:t>x</m:t>
                      </m:r>
                      <m:r>
                        <m:rPr>
                          <m:sty m:val="p"/>
                        </m:rPr>
                        <w:rPr>
                          <w:rFonts w:ascii="Cambria Math" w:eastAsia="Times New Roman" w:hAnsi="Cambria Math"/>
                        </w:rPr>
                        <m:t>,</m:t>
                      </m:r>
                      <m:sSubSup>
                        <m:sSubSupPr>
                          <m:ctrlPr>
                            <w:rPr>
                              <w:rFonts w:ascii="Cambria Math" w:eastAsia="Times New Roman" w:hAnsi="Cambria Math"/>
                              <w:i/>
                              <w:iCs/>
                            </w:rPr>
                          </m:ctrlPr>
                        </m:sSubSupPr>
                        <m:e>
                          <m:r>
                            <w:rPr>
                              <w:rFonts w:ascii="Cambria Math" w:eastAsia="Times New Roman" w:hAnsi="Cambria Math"/>
                            </w:rPr>
                            <m:t xml:space="preserve"> x</m:t>
                          </m:r>
                        </m:e>
                        <m:sub>
                          <m:r>
                            <w:rPr>
                              <w:rFonts w:ascii="Cambria Math" w:eastAsia="Times New Roman" w:hAnsi="Cambria Math"/>
                            </w:rPr>
                            <m:t>c,j</m:t>
                          </m:r>
                        </m:sub>
                        <m:sup>
                          <m:r>
                            <w:rPr>
                              <w:rFonts w:ascii="Cambria Math" w:eastAsia="Times New Roman" w:hAnsi="Cambria Math"/>
                            </w:rPr>
                            <m:t>'</m:t>
                          </m:r>
                        </m:sup>
                      </m:sSubSup>
                    </m:e>
                  </m:d>
                </m:e>
              </m:nary>
              <m:r>
                <m:rPr>
                  <m:sty m:val="p"/>
                </m:rPr>
                <w:rPr>
                  <w:rFonts w:ascii="Cambria Math" w:eastAsia="Times New Roman" w:hAnsi="Cambria Math"/>
                </w:rPr>
                <m:t>p</m:t>
              </m:r>
              <m:r>
                <w:rPr>
                  <w:rFonts w:ascii="Cambria Math" w:eastAsia="Times New Roman" w:hAnsi="Cambria Math"/>
                </w:rPr>
                <m:t>(c)</m:t>
              </m:r>
            </m:num>
            <m:den>
              <m:nary>
                <m:naryPr>
                  <m:chr m:val="∑"/>
                  <m:limLoc m:val="subSup"/>
                  <m:supHide m:val="1"/>
                  <m:ctrlPr>
                    <w:rPr>
                      <w:rFonts w:ascii="Cambria Math" w:eastAsia="Times New Roman" w:hAnsi="Cambria Math"/>
                      <w:i/>
                    </w:rPr>
                  </m:ctrlPr>
                </m:naryPr>
                <m:sub>
                  <m:sSup>
                    <m:sSupPr>
                      <m:ctrlPr>
                        <w:rPr>
                          <w:rFonts w:ascii="Cambria Math" w:eastAsia="Times New Roman" w:hAnsi="Cambria Math"/>
                        </w:rPr>
                      </m:ctrlPr>
                    </m:sSupPr>
                    <m:e>
                      <m:r>
                        <m:rPr>
                          <m:sty m:val="p"/>
                        </m:rPr>
                        <w:rPr>
                          <w:rFonts w:ascii="Cambria Math" w:eastAsia="Times New Roman" w:hAnsi="Cambria Math"/>
                        </w:rPr>
                        <m:t>c</m:t>
                      </m:r>
                    </m:e>
                    <m:sup>
                      <m:r>
                        <m:rPr>
                          <m:sty m:val="p"/>
                        </m:rPr>
                        <w:rPr>
                          <w:rFonts w:ascii="Cambria Math" w:eastAsia="Times New Roman" w:hAnsi="Cambria Math"/>
                        </w:rPr>
                        <m:t>'</m:t>
                      </m:r>
                    </m:sup>
                  </m:sSup>
                  <m:r>
                    <m:rPr>
                      <m:scr m:val="script"/>
                      <m:sty m:val="p"/>
                    </m:rPr>
                    <w:rPr>
                      <w:rFonts w:ascii="Cambria Math" w:eastAsia="Times New Roman" w:hAnsi="Cambria Math"/>
                    </w:rPr>
                    <m:t>∈C</m:t>
                  </m:r>
                </m:sub>
                <m:sup/>
                <m:e>
                  <m:nary>
                    <m:naryPr>
                      <m:chr m:val="∑"/>
                      <m:limLoc m:val="subSup"/>
                      <m:supHide m:val="1"/>
                      <m:ctrlPr>
                        <w:rPr>
                          <w:rFonts w:ascii="Cambria Math" w:eastAsia="Times New Roman" w:hAnsi="Cambria Math"/>
                          <w:i/>
                        </w:rPr>
                      </m:ctrlPr>
                    </m:naryPr>
                    <m:sub>
                      <m:r>
                        <w:rPr>
                          <w:rFonts w:ascii="Cambria Math" w:eastAsia="Times New Roman" w:hAnsi="Cambria Math"/>
                        </w:rPr>
                        <m:t>j</m:t>
                      </m:r>
                    </m:sub>
                    <m:sup/>
                    <m:e>
                      <m:r>
                        <m:rPr>
                          <m:sty m:val="p"/>
                        </m:rPr>
                        <w:rPr>
                          <w:rFonts w:ascii="Cambria Math" w:eastAsia="Times New Roman" w:hAnsi="Cambria Math"/>
                        </w:rPr>
                        <m:t>S</m:t>
                      </m:r>
                      <m:d>
                        <m:dPr>
                          <m:ctrlPr>
                            <w:rPr>
                              <w:rFonts w:ascii="Cambria Math" w:eastAsia="Times New Roman" w:hAnsi="Cambria Math"/>
                            </w:rPr>
                          </m:ctrlPr>
                        </m:dPr>
                        <m:e>
                          <m:r>
                            <w:rPr>
                              <w:rFonts w:ascii="Cambria Math" w:eastAsia="Times New Roman" w:hAnsi="Cambria Math"/>
                            </w:rPr>
                            <m:t>x</m:t>
                          </m:r>
                          <m:r>
                            <m:rPr>
                              <m:sty m:val="p"/>
                            </m:rPr>
                            <w:rPr>
                              <w:rFonts w:ascii="Cambria Math" w:eastAsia="Times New Roman" w:hAnsi="Cambria Math"/>
                            </w:rPr>
                            <m:t>,</m:t>
                          </m:r>
                          <m:sSubSup>
                            <m:sSubSupPr>
                              <m:ctrlPr>
                                <w:rPr>
                                  <w:rFonts w:ascii="Cambria Math" w:eastAsia="Times New Roman" w:hAnsi="Cambria Math"/>
                                  <w:i/>
                                  <w:iCs/>
                                </w:rPr>
                              </m:ctrlPr>
                            </m:sSubSupPr>
                            <m:e>
                              <m:r>
                                <w:rPr>
                                  <w:rFonts w:ascii="Cambria Math" w:eastAsia="Times New Roman" w:hAnsi="Cambria Math"/>
                                </w:rPr>
                                <m:t xml:space="preserve"> x</m:t>
                              </m:r>
                            </m:e>
                            <m:sub>
                              <m:sSup>
                                <m:sSupPr>
                                  <m:ctrlPr>
                                    <w:rPr>
                                      <w:rFonts w:ascii="Cambria Math" w:eastAsia="Times New Roman" w:hAnsi="Cambria Math"/>
                                      <w:i/>
                                      <w:iCs/>
                                    </w:rPr>
                                  </m:ctrlPr>
                                </m:sSupPr>
                                <m:e>
                                  <m:r>
                                    <w:rPr>
                                      <w:rFonts w:ascii="Cambria Math" w:eastAsia="Times New Roman" w:hAnsi="Cambria Math"/>
                                    </w:rPr>
                                    <m:t>c</m:t>
                                  </m:r>
                                </m:e>
                                <m:sup>
                                  <m:r>
                                    <w:rPr>
                                      <w:rFonts w:ascii="Cambria Math" w:eastAsia="Times New Roman" w:hAnsi="Cambria Math"/>
                                    </w:rPr>
                                    <m:t>'</m:t>
                                  </m:r>
                                </m:sup>
                              </m:sSup>
                              <m:r>
                                <w:rPr>
                                  <w:rFonts w:ascii="Cambria Math" w:eastAsia="Times New Roman" w:hAnsi="Cambria Math"/>
                                </w:rPr>
                                <m:t>,j</m:t>
                              </m:r>
                            </m:sub>
                            <m:sup>
                              <m:r>
                                <w:rPr>
                                  <w:rFonts w:ascii="Cambria Math" w:eastAsia="Times New Roman" w:hAnsi="Cambria Math"/>
                                </w:rPr>
                                <m:t>'</m:t>
                              </m:r>
                            </m:sup>
                          </m:sSubSup>
                        </m:e>
                      </m:d>
                      <m:r>
                        <m:rPr>
                          <m:sty m:val="p"/>
                        </m:rPr>
                        <w:rPr>
                          <w:rFonts w:ascii="Cambria Math" w:eastAsia="Times New Roman" w:hAnsi="Cambria Math"/>
                        </w:rPr>
                        <m:t>p</m:t>
                      </m:r>
                      <m:r>
                        <w:rPr>
                          <w:rFonts w:ascii="Cambria Math" w:eastAsia="Times New Roman" w:hAnsi="Cambria Math"/>
                        </w:rPr>
                        <m:t>(</m:t>
                      </m:r>
                      <m:sSup>
                        <m:sSupPr>
                          <m:ctrlPr>
                            <w:rPr>
                              <w:rFonts w:ascii="Cambria Math" w:eastAsia="Times New Roman" w:hAnsi="Cambria Math"/>
                              <w:i/>
                              <w:iCs/>
                            </w:rPr>
                          </m:ctrlPr>
                        </m:sSupPr>
                        <m:e>
                          <m:r>
                            <w:rPr>
                              <w:rFonts w:ascii="Cambria Math" w:eastAsia="Times New Roman" w:hAnsi="Cambria Math"/>
                            </w:rPr>
                            <m:t>c</m:t>
                          </m:r>
                        </m:e>
                        <m:sup>
                          <m:r>
                            <w:rPr>
                              <w:rFonts w:ascii="Cambria Math" w:eastAsia="Times New Roman" w:hAnsi="Cambria Math"/>
                            </w:rPr>
                            <m:t>'</m:t>
                          </m:r>
                        </m:sup>
                      </m:sSup>
                      <m:r>
                        <w:rPr>
                          <w:rFonts w:ascii="Cambria Math" w:eastAsia="Times New Roman" w:hAnsi="Cambria Math"/>
                        </w:rPr>
                        <m:t>)</m:t>
                      </m:r>
                    </m:e>
                  </m:nary>
                </m:e>
              </m:nary>
            </m:den>
          </m:f>
        </m:oMath>
      </m:oMathPara>
    </w:p>
    <w:p w14:paraId="29254202" w14:textId="77777777" w:rsidR="005203EB" w:rsidRPr="005203EB" w:rsidRDefault="005203EB" w:rsidP="00F229EC">
      <w:pPr>
        <w:jc w:val="center"/>
        <w:rPr>
          <w:rFonts w:eastAsia="Times New Roman"/>
        </w:rPr>
      </w:pPr>
    </w:p>
    <w:p w14:paraId="0E5EA500" w14:textId="61F6558E" w:rsidR="005203EB" w:rsidRPr="005203EB" w:rsidRDefault="005203EB" w:rsidP="00EB1601">
      <w:pPr>
        <w:rPr>
          <w:rFonts w:eastAsia="Times New Roman"/>
        </w:rPr>
      </w:pPr>
      <w:r>
        <w:rPr>
          <w:rFonts w:eastAsia="Times New Roman"/>
        </w:rPr>
        <w:t>where</w:t>
      </w:r>
      <w:r w:rsidR="00AB10DB">
        <w:rPr>
          <w:rFonts w:eastAsia="Times New Roman"/>
        </w:rPr>
        <w:t xml:space="preserve"> p(</w:t>
      </w:r>
      <w:r w:rsidR="00AB10DB">
        <w:rPr>
          <w:rFonts w:eastAsia="Times New Roman"/>
          <w:i/>
          <w:iCs/>
        </w:rPr>
        <w:t>c</w:t>
      </w:r>
      <w:r w:rsidR="00AB10DB" w:rsidRPr="00EB1601">
        <w:rPr>
          <w:rFonts w:eastAsia="Times New Roman"/>
        </w:rPr>
        <w:t>)</w:t>
      </w:r>
      <w:r w:rsidR="00AB10DB">
        <w:rPr>
          <w:rFonts w:eastAsia="Times New Roman"/>
        </w:rPr>
        <w:t xml:space="preserve"> is prior probability of the category </w:t>
      </w:r>
      <w:r w:rsidR="00AB10DB">
        <w:rPr>
          <w:rFonts w:eastAsia="Times New Roman"/>
          <w:i/>
          <w:iCs/>
        </w:rPr>
        <w:t>c</w:t>
      </w:r>
      <w:r w:rsidR="00AB10DB">
        <w:rPr>
          <w:rFonts w:eastAsia="Times New Roman"/>
        </w:rPr>
        <w:t xml:space="preserve"> in the current context, and</w:t>
      </w:r>
      <w:r>
        <w:rPr>
          <w:rFonts w:eastAsia="Times New Roman"/>
        </w:rPr>
        <w:t xml:space="preserve"> </w:t>
      </w:r>
      <m:oMath>
        <m:r>
          <m:rPr>
            <m:sty m:val="p"/>
          </m:rPr>
          <w:rPr>
            <w:rFonts w:ascii="Cambria Math" w:eastAsia="Times New Roman" w:hAnsi="Cambria Math"/>
          </w:rPr>
          <m:t>S</m:t>
        </m:r>
        <m:d>
          <m:dPr>
            <m:ctrlPr>
              <w:rPr>
                <w:rFonts w:ascii="Cambria Math" w:eastAsia="Times New Roman" w:hAnsi="Cambria Math"/>
              </w:rPr>
            </m:ctrlPr>
          </m:dPr>
          <m:e>
            <m:r>
              <w:rPr>
                <w:rFonts w:ascii="Cambria Math" w:eastAsia="Times New Roman" w:hAnsi="Cambria Math"/>
              </w:rPr>
              <m:t>x</m:t>
            </m:r>
            <m:r>
              <m:rPr>
                <m:sty m:val="p"/>
              </m:rPr>
              <w:rPr>
                <w:rFonts w:ascii="Cambria Math" w:eastAsia="Times New Roman" w:hAnsi="Cambria Math"/>
              </w:rPr>
              <m:t>,</m:t>
            </m:r>
            <m:sSubSup>
              <m:sSubSupPr>
                <m:ctrlPr>
                  <w:rPr>
                    <w:rFonts w:ascii="Cambria Math" w:eastAsia="Times New Roman" w:hAnsi="Cambria Math"/>
                    <w:i/>
                    <w:iCs/>
                  </w:rPr>
                </m:ctrlPr>
              </m:sSubSupPr>
              <m:e>
                <m:r>
                  <w:rPr>
                    <w:rFonts w:ascii="Cambria Math" w:eastAsia="Times New Roman" w:hAnsi="Cambria Math"/>
                  </w:rPr>
                  <m:t xml:space="preserve"> x</m:t>
                </m:r>
              </m:e>
              <m:sub>
                <m:r>
                  <w:rPr>
                    <w:rFonts w:ascii="Cambria Math" w:eastAsia="Times New Roman" w:hAnsi="Cambria Math"/>
                  </w:rPr>
                  <m:t>c,j</m:t>
                </m:r>
              </m:sub>
              <m:sup>
                <m:r>
                  <w:rPr>
                    <w:rFonts w:ascii="Cambria Math" w:eastAsia="Times New Roman" w:hAnsi="Cambria Math"/>
                  </w:rPr>
                  <m:t>'</m:t>
                </m:r>
              </m:sup>
            </m:sSubSup>
          </m:e>
        </m:d>
      </m:oMath>
      <w:r>
        <w:rPr>
          <w:rFonts w:eastAsia="Times New Roman"/>
        </w:rPr>
        <w:t xml:space="preserve"> is the similarity between the input </w:t>
      </w:r>
      <w:r>
        <w:rPr>
          <w:rFonts w:eastAsia="Times New Roman"/>
          <w:i/>
          <w:iCs/>
        </w:rPr>
        <w:t>x</w:t>
      </w:r>
      <w:r>
        <w:rPr>
          <w:rFonts w:eastAsia="Times New Roman"/>
        </w:rPr>
        <w:t xml:space="preserve"> and the stored exemplar </w:t>
      </w:r>
      <w:r>
        <w:rPr>
          <w:rFonts w:eastAsia="Times New Roman"/>
          <w:i/>
          <w:iCs/>
        </w:rPr>
        <w:t xml:space="preserve">j </w:t>
      </w:r>
      <w:r>
        <w:rPr>
          <w:rFonts w:eastAsia="Times New Roman"/>
        </w:rPr>
        <w:t xml:space="preserve">of category </w:t>
      </w:r>
      <w:r>
        <w:rPr>
          <w:rFonts w:eastAsia="Times New Roman"/>
          <w:i/>
          <w:iCs/>
        </w:rPr>
        <w:t>c</w:t>
      </w:r>
      <w:r>
        <w:rPr>
          <w:rFonts w:eastAsia="Times New Roman"/>
          <w:iCs/>
        </w:rPr>
        <w:t xml:space="preserve">. This similarity is the function of the distance </w:t>
      </w:r>
      <w:r>
        <w:rPr>
          <w:rFonts w:eastAsia="Times New Roman"/>
          <w:i/>
        </w:rPr>
        <w:t>D</w:t>
      </w:r>
      <w:r>
        <w:rPr>
          <w:rFonts w:eastAsia="Times New Roman"/>
          <w:iCs/>
        </w:rPr>
        <w:t xml:space="preserve"> between </w:t>
      </w:r>
      <w:r>
        <w:rPr>
          <w:rFonts w:eastAsia="Times New Roman"/>
          <w:i/>
        </w:rPr>
        <w:t>x</w:t>
      </w:r>
      <w:r>
        <w:rPr>
          <w:rFonts w:eastAsia="Times New Roman"/>
          <w:iCs/>
        </w:rPr>
        <w:t xml:space="preserve"> and the exemplar </w:t>
      </w:r>
      <m:oMath>
        <m:sSubSup>
          <m:sSubSupPr>
            <m:ctrlPr>
              <w:rPr>
                <w:rFonts w:ascii="Cambria Math" w:eastAsia="Times New Roman" w:hAnsi="Cambria Math"/>
                <w:i/>
                <w:iCs/>
              </w:rPr>
            </m:ctrlPr>
          </m:sSubSupPr>
          <m:e>
            <m:r>
              <w:rPr>
                <w:rFonts w:ascii="Cambria Math" w:eastAsia="Times New Roman" w:hAnsi="Cambria Math"/>
              </w:rPr>
              <m:t xml:space="preserve"> x</m:t>
            </m:r>
          </m:e>
          <m:sub>
            <m:r>
              <w:rPr>
                <w:rFonts w:ascii="Cambria Math" w:eastAsia="Times New Roman" w:hAnsi="Cambria Math"/>
              </w:rPr>
              <m:t>c,j</m:t>
            </m:r>
          </m:sub>
          <m:sup>
            <m:r>
              <w:rPr>
                <w:rFonts w:ascii="Cambria Math" w:eastAsia="Times New Roman" w:hAnsi="Cambria Math"/>
              </w:rPr>
              <m:t>'</m:t>
            </m:r>
          </m:sup>
        </m:sSubSup>
      </m:oMath>
      <w:r>
        <w:rPr>
          <w:rFonts w:eastAsia="Times New Roman"/>
          <w:iCs/>
        </w:rPr>
        <w:t xml:space="preserve"> in the relevant perceptual space</w:t>
      </w:r>
      <w:r w:rsidR="00AB10DB">
        <w:rPr>
          <w:rFonts w:eastAsia="Times New Roman"/>
          <w:iCs/>
        </w:rPr>
        <w:t xml:space="preserve">, scaled by a factor </w:t>
      </w:r>
      <w:r w:rsidR="00AB10DB">
        <w:rPr>
          <w:rFonts w:eastAsia="Times New Roman"/>
          <w:i/>
        </w:rPr>
        <w:t>s</w:t>
      </w:r>
      <w:r>
        <w:rPr>
          <w:rFonts w:eastAsia="Times New Roman"/>
          <w:iCs/>
        </w:rPr>
        <w:t>:</w:t>
      </w:r>
    </w:p>
    <w:p w14:paraId="105D14FA" w14:textId="77777777" w:rsidR="00F229EC" w:rsidRDefault="00F229EC" w:rsidP="00B0356B">
      <w:pPr>
        <w:rPr>
          <w:rFonts w:eastAsia="Times New Roman"/>
          <w:b/>
          <w:sz w:val="22"/>
        </w:rPr>
      </w:pPr>
    </w:p>
    <w:p w14:paraId="4491815D" w14:textId="1DE1E2A7" w:rsidR="005203EB" w:rsidRPr="005203EB" w:rsidRDefault="005203EB" w:rsidP="005203EB">
      <w:pPr>
        <w:jc w:val="center"/>
        <w:rPr>
          <w:rFonts w:eastAsia="Times New Roman"/>
        </w:rPr>
      </w:pPr>
      <m:oMathPara>
        <m:oMath>
          <m:r>
            <m:rPr>
              <m:sty m:val="p"/>
            </m:rPr>
            <w:rPr>
              <w:rFonts w:ascii="Cambria Math" w:eastAsia="Times New Roman" w:hAnsi="Cambria Math"/>
            </w:rPr>
            <m:t>S</m:t>
          </m:r>
          <m:d>
            <m:dPr>
              <m:ctrlPr>
                <w:rPr>
                  <w:rFonts w:ascii="Cambria Math" w:eastAsia="Times New Roman" w:hAnsi="Cambria Math"/>
                </w:rPr>
              </m:ctrlPr>
            </m:dPr>
            <m:e>
              <m:r>
                <w:rPr>
                  <w:rFonts w:ascii="Cambria Math" w:eastAsia="Times New Roman" w:hAnsi="Cambria Math"/>
                </w:rPr>
                <m:t>x</m:t>
              </m:r>
              <m:r>
                <m:rPr>
                  <m:sty m:val="p"/>
                </m:rPr>
                <w:rPr>
                  <w:rFonts w:ascii="Cambria Math" w:eastAsia="Times New Roman" w:hAnsi="Cambria Math"/>
                </w:rPr>
                <m:t>,</m:t>
              </m:r>
              <m:sSubSup>
                <m:sSubSupPr>
                  <m:ctrlPr>
                    <w:rPr>
                      <w:rFonts w:ascii="Cambria Math" w:eastAsia="Times New Roman" w:hAnsi="Cambria Math"/>
                      <w:i/>
                      <w:iCs/>
                    </w:rPr>
                  </m:ctrlPr>
                </m:sSubSupPr>
                <m:e>
                  <m:r>
                    <w:rPr>
                      <w:rFonts w:ascii="Cambria Math" w:eastAsia="Times New Roman" w:hAnsi="Cambria Math"/>
                    </w:rPr>
                    <m:t xml:space="preserve"> x</m:t>
                  </m:r>
                </m:e>
                <m:sub>
                  <m:r>
                    <w:rPr>
                      <w:rFonts w:ascii="Cambria Math" w:eastAsia="Times New Roman" w:hAnsi="Cambria Math"/>
                    </w:rPr>
                    <m:t>c,j</m:t>
                  </m:r>
                </m:sub>
                <m:sup>
                  <m:r>
                    <w:rPr>
                      <w:rFonts w:ascii="Cambria Math" w:eastAsia="Times New Roman" w:hAnsi="Cambria Math"/>
                    </w:rPr>
                    <m:t>'</m:t>
                  </m:r>
                </m:sup>
              </m:sSubSup>
            </m:e>
          </m:d>
          <m:r>
            <m:rPr>
              <m:sty m:val="p"/>
            </m:rP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
                <m:rPr>
                  <m:sty m:val="p"/>
                </m:rPr>
                <w:rPr>
                  <w:rFonts w:ascii="Cambria Math" w:eastAsia="Times New Roman" w:hAnsi="Cambria Math"/>
                </w:rPr>
                <m:t>-</m:t>
              </m:r>
              <m:sSup>
                <m:sSupPr>
                  <m:ctrlPr>
                    <w:rPr>
                      <w:rFonts w:ascii="Cambria Math" w:eastAsia="Times New Roman" w:hAnsi="Cambria Math"/>
                    </w:rPr>
                  </m:ctrlPr>
                </m:sSupPr>
                <m:e>
                  <m:r>
                    <m:rPr>
                      <m:sty m:val="p"/>
                    </m:rPr>
                    <w:rPr>
                      <w:rFonts w:ascii="Cambria Math" w:eastAsia="Times New Roman" w:hAnsi="Cambria Math"/>
                    </w:rPr>
                    <m:t>D</m:t>
                  </m:r>
                  <m:d>
                    <m:dPr>
                      <m:ctrlPr>
                        <w:rPr>
                          <w:rFonts w:ascii="Cambria Math" w:eastAsia="Times New Roman" w:hAnsi="Cambria Math"/>
                        </w:rPr>
                      </m:ctrlPr>
                    </m:dPr>
                    <m:e>
                      <m:r>
                        <w:rPr>
                          <w:rFonts w:ascii="Cambria Math" w:eastAsia="Times New Roman" w:hAnsi="Cambria Math"/>
                        </w:rPr>
                        <m:t>x</m:t>
                      </m:r>
                      <m:r>
                        <m:rPr>
                          <m:sty m:val="p"/>
                        </m:rPr>
                        <w:rPr>
                          <w:rFonts w:ascii="Cambria Math" w:eastAsia="Times New Roman" w:hAnsi="Cambria Math"/>
                        </w:rPr>
                        <m:t>,</m:t>
                      </m:r>
                      <m:sSubSup>
                        <m:sSubSupPr>
                          <m:ctrlPr>
                            <w:rPr>
                              <w:rFonts w:ascii="Cambria Math" w:eastAsia="Times New Roman" w:hAnsi="Cambria Math"/>
                              <w:i/>
                              <w:iCs/>
                            </w:rPr>
                          </m:ctrlPr>
                        </m:sSubSupPr>
                        <m:e>
                          <m:r>
                            <w:rPr>
                              <w:rFonts w:ascii="Cambria Math" w:eastAsia="Times New Roman" w:hAnsi="Cambria Math"/>
                            </w:rPr>
                            <m:t xml:space="preserve"> x</m:t>
                          </m:r>
                        </m:e>
                        <m:sub>
                          <m:r>
                            <w:rPr>
                              <w:rFonts w:ascii="Cambria Math" w:eastAsia="Times New Roman" w:hAnsi="Cambria Math"/>
                            </w:rPr>
                            <m:t>c,j</m:t>
                          </m:r>
                        </m:sub>
                        <m:sup>
                          <m:r>
                            <w:rPr>
                              <w:rFonts w:ascii="Cambria Math" w:eastAsia="Times New Roman" w:hAnsi="Cambria Math"/>
                            </w:rPr>
                            <m:t>'</m:t>
                          </m:r>
                        </m:sup>
                      </m:sSubSup>
                    </m:e>
                  </m:d>
                </m:e>
                <m:sup>
                  <m:r>
                    <w:rPr>
                      <w:rFonts w:ascii="Cambria Math" w:eastAsia="Times New Roman" w:hAnsi="Cambria Math"/>
                    </w:rPr>
                    <m:t>s</m:t>
                  </m:r>
                </m:sup>
              </m:sSup>
            </m:sup>
          </m:sSup>
        </m:oMath>
      </m:oMathPara>
    </w:p>
    <w:p w14:paraId="6D79F35A" w14:textId="2BF73A1C" w:rsidR="00F229EC" w:rsidRDefault="00F229EC" w:rsidP="00B0356B">
      <w:pPr>
        <w:rPr>
          <w:rFonts w:eastAsia="Times New Roman"/>
          <w:b/>
          <w:sz w:val="22"/>
        </w:rPr>
      </w:pPr>
    </w:p>
    <w:p w14:paraId="10A6D423" w14:textId="13E5D2EF" w:rsidR="00F229EC" w:rsidRDefault="00AB10DB" w:rsidP="00B0356B">
      <w:pPr>
        <w:rPr>
          <w:rFonts w:eastAsia="Times New Roman"/>
        </w:rPr>
      </w:pPr>
      <w:r>
        <w:rPr>
          <w:rFonts w:eastAsia="Times New Roman"/>
        </w:rPr>
        <w:t xml:space="preserve">The scaling factor </w:t>
      </w:r>
      <m:oMath>
        <m:r>
          <w:rPr>
            <w:rFonts w:ascii="Cambria Math" w:eastAsia="Times New Roman" w:hAnsi="Cambria Math"/>
          </w:rPr>
          <m:t>s&gt;0</m:t>
        </m:r>
      </m:oMath>
      <w:r>
        <w:rPr>
          <w:rFonts w:eastAsia="Times New Roman"/>
        </w:rPr>
        <w:t xml:space="preserve"> determines how quickly similarity decreases as a function of distance. For </w:t>
      </w:r>
      <m:oMath>
        <m:r>
          <w:rPr>
            <w:rFonts w:ascii="Cambria Math" w:eastAsia="Times New Roman" w:hAnsi="Cambria Math"/>
          </w:rPr>
          <m:t>s=0</m:t>
        </m:r>
      </m:oMath>
      <w:r>
        <w:rPr>
          <w:rFonts w:eastAsia="Times New Roman"/>
        </w:rPr>
        <w:t>, all exemplar</w:t>
      </w:r>
      <w:r w:rsidR="003409F6">
        <w:rPr>
          <w:rFonts w:eastAsia="Times New Roman"/>
        </w:rPr>
        <w:t>s</w:t>
      </w:r>
      <w:r>
        <w:rPr>
          <w:rFonts w:eastAsia="Times New Roman"/>
        </w:rPr>
        <w:t xml:space="preserve"> affect the categorization of the input </w:t>
      </w:r>
      <w:r>
        <w:rPr>
          <w:rFonts w:eastAsia="Times New Roman"/>
          <w:i/>
          <w:iCs/>
        </w:rPr>
        <w:t>x</w:t>
      </w:r>
      <w:r>
        <w:rPr>
          <w:rFonts w:eastAsia="Times New Roman"/>
        </w:rPr>
        <w:t xml:space="preserve"> equally, regardless of their distance from </w:t>
      </w:r>
      <w:r>
        <w:rPr>
          <w:rFonts w:eastAsia="Times New Roman"/>
          <w:i/>
          <w:iCs/>
        </w:rPr>
        <w:t>x</w:t>
      </w:r>
      <w:r w:rsidRPr="00EB1601">
        <w:rPr>
          <w:rFonts w:eastAsia="Times New Roman"/>
        </w:rPr>
        <w:t>.</w:t>
      </w:r>
      <w:r>
        <w:rPr>
          <w:rFonts w:eastAsia="Times New Roman"/>
        </w:rPr>
        <w:t xml:space="preserve"> The larger </w:t>
      </w:r>
      <w:r>
        <w:rPr>
          <w:rFonts w:eastAsia="Times New Roman"/>
          <w:i/>
          <w:iCs/>
        </w:rPr>
        <w:t>s</w:t>
      </w:r>
      <w:r>
        <w:rPr>
          <w:rFonts w:eastAsia="Times New Roman"/>
        </w:rPr>
        <w:t>, exemplars that are further away will increasingly affect categorization less.</w:t>
      </w:r>
    </w:p>
    <w:p w14:paraId="02101DCA" w14:textId="66826D2B" w:rsidR="003409F6" w:rsidRPr="00EB1601" w:rsidRDefault="003409F6" w:rsidP="00B0356B">
      <w:pPr>
        <w:rPr>
          <w:rFonts w:eastAsia="Times New Roman"/>
        </w:rPr>
      </w:pPr>
      <w:r>
        <w:rPr>
          <w:rFonts w:eastAsia="Times New Roman"/>
        </w:rPr>
        <w:t xml:space="preserve">Various distance functions </w:t>
      </w:r>
      <w:r>
        <w:rPr>
          <w:rFonts w:eastAsia="Times New Roman"/>
          <w:i/>
          <w:iCs/>
        </w:rPr>
        <w:t xml:space="preserve">D </w:t>
      </w:r>
      <w:r>
        <w:rPr>
          <w:rFonts w:eastAsia="Times New Roman"/>
        </w:rPr>
        <w:t xml:space="preserve">have been proposed in the literature. </w:t>
      </w:r>
      <w:r w:rsidR="007022A6">
        <w:rPr>
          <w:rFonts w:eastAsia="Times New Roman"/>
        </w:rPr>
        <w:t>Here we follow previous work (</w:t>
      </w:r>
      <w:proofErr w:type="spellStart"/>
      <w:r w:rsidR="007022A6">
        <w:rPr>
          <w:rFonts w:eastAsia="Times New Roman"/>
        </w:rPr>
        <w:t>Apfelbaum</w:t>
      </w:r>
      <w:proofErr w:type="spellEnd"/>
      <w:r w:rsidR="007022A6">
        <w:rPr>
          <w:rFonts w:eastAsia="Times New Roman"/>
        </w:rPr>
        <w:t xml:space="preserve"> &amp; McMurray, 2015, </w:t>
      </w:r>
      <w:commentRangeStart w:id="6"/>
      <w:r w:rsidR="007022A6" w:rsidRPr="00EB1601">
        <w:rPr>
          <w:rFonts w:eastAsia="Times New Roman"/>
          <w:highlight w:val="yellow"/>
        </w:rPr>
        <w:t>ONE-MORE</w:t>
      </w:r>
      <w:commentRangeEnd w:id="6"/>
      <w:r w:rsidR="00740252">
        <w:rPr>
          <w:rStyle w:val="Kommentarsreferens"/>
        </w:rPr>
        <w:commentReference w:id="6"/>
      </w:r>
      <w:r w:rsidR="007022A6">
        <w:rPr>
          <w:rFonts w:eastAsia="Times New Roman"/>
        </w:rPr>
        <w:t xml:space="preserve">), and assume that distances are calculated as a weighted sum of distances along </w:t>
      </w:r>
      <w:r w:rsidR="00437F45" w:rsidRPr="00EB1601">
        <w:rPr>
          <w:rFonts w:eastAsia="Times New Roman"/>
          <w:i/>
          <w:iCs/>
        </w:rPr>
        <w:t>m</w:t>
      </w:r>
      <w:r w:rsidR="00437F45">
        <w:rPr>
          <w:rFonts w:eastAsia="Times New Roman"/>
        </w:rPr>
        <w:t xml:space="preserve"> = 1, …, </w:t>
      </w:r>
      <w:r w:rsidR="00437F45">
        <w:rPr>
          <w:rFonts w:eastAsia="Times New Roman"/>
          <w:i/>
          <w:iCs/>
        </w:rPr>
        <w:t xml:space="preserve">M </w:t>
      </w:r>
      <w:r w:rsidR="007022A6">
        <w:rPr>
          <w:rFonts w:eastAsia="Times New Roman"/>
        </w:rPr>
        <w:t xml:space="preserve">separate </w:t>
      </w:r>
      <w:r w:rsidR="00740252">
        <w:rPr>
          <w:rFonts w:eastAsia="Times New Roman"/>
        </w:rPr>
        <w:t xml:space="preserve">perceptual </w:t>
      </w:r>
      <w:r w:rsidR="007022A6">
        <w:rPr>
          <w:rFonts w:eastAsia="Times New Roman"/>
        </w:rPr>
        <w:t>feature dimensions</w:t>
      </w:r>
      <w:r w:rsidR="00740252">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m</m:t>
            </m:r>
          </m:sub>
        </m:sSub>
      </m:oMath>
      <w:r w:rsidR="007022A6">
        <w:rPr>
          <w:rFonts w:eastAsia="Times New Roman"/>
        </w:rPr>
        <w:t xml:space="preserve">. This independence assumption avoids the curse of dimensionality that would otherwise result from calculating distances in the </w:t>
      </w:r>
      <w:r w:rsidR="007022A6">
        <w:rPr>
          <w:rFonts w:eastAsia="Times New Roman"/>
        </w:rPr>
        <w:lastRenderedPageBreak/>
        <w:t>type of high-dimensional feature space that is relevant to speech perception:</w:t>
      </w:r>
    </w:p>
    <w:p w14:paraId="677DF346" w14:textId="77777777" w:rsidR="00AB10DB" w:rsidRDefault="00AB10DB" w:rsidP="00B0356B">
      <w:pPr>
        <w:rPr>
          <w:rFonts w:eastAsia="Times New Roman"/>
          <w:b/>
          <w:sz w:val="22"/>
        </w:rPr>
      </w:pPr>
    </w:p>
    <w:p w14:paraId="6A41D316" w14:textId="7E1A038E" w:rsidR="007022A6" w:rsidRPr="0041645B" w:rsidRDefault="007022A6" w:rsidP="007022A6">
      <w:pPr>
        <w:rPr>
          <w:rFonts w:eastAsia="Times New Roman"/>
        </w:rPr>
      </w:pPr>
      <m:oMathPara>
        <m:oMath>
          <m:r>
            <w:rPr>
              <w:rFonts w:ascii="Cambria Math" w:eastAsia="Times New Roman" w:hAnsi="Cambria Math"/>
            </w:rPr>
            <m:t>D=</m:t>
          </m:r>
          <m:rad>
            <m:radPr>
              <m:ctrlPr>
                <w:rPr>
                  <w:rFonts w:ascii="Cambria Math" w:eastAsia="Times New Roman" w:hAnsi="Cambria Math"/>
                  <w:i/>
                </w:rPr>
              </m:ctrlPr>
            </m:radPr>
            <m:deg>
              <m:r>
                <w:rPr>
                  <w:rFonts w:ascii="Cambria Math" w:eastAsia="Times New Roman" w:hAnsi="Cambria Math"/>
                </w:rPr>
                <m:t>τ</m:t>
              </m:r>
            </m:deg>
            <m:e>
              <m:nary>
                <m:naryPr>
                  <m:chr m:val="∑"/>
                  <m:limLoc m:val="subSup"/>
                  <m:supHide m:val="1"/>
                  <m:ctrlPr>
                    <w:rPr>
                      <w:rFonts w:ascii="Cambria Math" w:eastAsia="Times New Roman" w:hAnsi="Cambria Math"/>
                      <w:i/>
                    </w:rPr>
                  </m:ctrlPr>
                </m:naryPr>
                <m:sub>
                  <m:r>
                    <w:rPr>
                      <w:rFonts w:ascii="Cambria Math" w:eastAsia="Times New Roman" w:hAnsi="Cambria Math"/>
                    </w:rPr>
                    <m:t>m</m:t>
                  </m:r>
                </m:sub>
                <m:sup/>
                <m:e>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m</m:t>
                      </m:r>
                    </m:sub>
                  </m:sSub>
                  <m:sSup>
                    <m:sSupPr>
                      <m:ctrlPr>
                        <w:rPr>
                          <w:rFonts w:ascii="Cambria Math" w:eastAsia="Times New Roman" w:hAnsi="Cambria Math"/>
                          <w:i/>
                        </w:rPr>
                      </m:ctrlPr>
                    </m:sSupPr>
                    <m:e>
                      <m:d>
                        <m:dPr>
                          <m:begChr m:val="|"/>
                          <m:endChr m:val="|"/>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m</m:t>
                              </m:r>
                            </m:sub>
                          </m:sSub>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v</m:t>
                              </m:r>
                            </m:e>
                            <m:sub>
                              <m:r>
                                <w:rPr>
                                  <w:rFonts w:ascii="Cambria Math" w:eastAsia="Times New Roman" w:hAnsi="Cambria Math"/>
                                </w:rPr>
                                <m:t>m</m:t>
                              </m:r>
                            </m:sub>
                            <m:sup>
                              <m:r>
                                <w:rPr>
                                  <w:rFonts w:ascii="Cambria Math" w:eastAsia="Times New Roman" w:hAnsi="Cambria Math"/>
                                </w:rPr>
                                <m:t>'</m:t>
                              </m:r>
                            </m:sup>
                          </m:sSubSup>
                        </m:e>
                      </m:d>
                    </m:e>
                    <m:sup>
                      <m:r>
                        <w:rPr>
                          <w:rFonts w:ascii="Cambria Math" w:eastAsia="Times New Roman" w:hAnsi="Cambria Math"/>
                        </w:rPr>
                        <m:t>τ</m:t>
                      </m:r>
                    </m:sup>
                  </m:sSup>
                </m:e>
              </m:nary>
            </m:e>
          </m:rad>
        </m:oMath>
      </m:oMathPara>
    </w:p>
    <w:p w14:paraId="76FFB521" w14:textId="77777777" w:rsidR="00AB10DB" w:rsidRDefault="00AB10DB" w:rsidP="00B0356B">
      <w:pPr>
        <w:rPr>
          <w:rFonts w:eastAsia="Times New Roman"/>
          <w:b/>
          <w:sz w:val="22"/>
        </w:rPr>
      </w:pPr>
    </w:p>
    <w:p w14:paraId="7E8965D3" w14:textId="435870F7" w:rsidR="00740252" w:rsidRDefault="00437F45" w:rsidP="00740252">
      <w:pPr>
        <w:rPr>
          <w:rFonts w:eastAsia="Times New Roman"/>
        </w:rPr>
      </w:pPr>
      <w:r>
        <w:rPr>
          <w:rFonts w:eastAsia="Times New Roman"/>
        </w:rPr>
        <w:t>w</w:t>
      </w:r>
      <w:r w:rsidR="007022A6" w:rsidRPr="00EB1601">
        <w:rPr>
          <w:rFonts w:eastAsia="Times New Roman"/>
        </w:rPr>
        <w:t>here</w:t>
      </w:r>
      <w:r w:rsidR="007022A6">
        <w:rPr>
          <w:rFonts w:eastAsia="Times New Roman"/>
        </w:rPr>
        <w:t xml:space="preserve"> </w:t>
      </w:r>
      <m:oMath>
        <m:r>
          <w:rPr>
            <w:rFonts w:ascii="Cambria Math" w:eastAsia="Times New Roman" w:hAnsi="Cambria Math"/>
          </w:rPr>
          <m:t>τ</m:t>
        </m:r>
      </m:oMath>
      <w:r>
        <w:rPr>
          <w:rFonts w:eastAsia="Times New Roman"/>
          <w:i/>
          <w:iCs/>
        </w:rPr>
        <w:t xml:space="preserve"> </w:t>
      </w:r>
      <w:r>
        <w:rPr>
          <w:rFonts w:eastAsia="Times New Roman"/>
        </w:rPr>
        <w:t xml:space="preserve">determines the type of distance, and </w:t>
      </w:r>
      <w:r w:rsidR="007022A6">
        <w:rPr>
          <w:rFonts w:eastAsia="Times New Roman"/>
        </w:rPr>
        <w:t xml:space="preserve">the weights </w:t>
      </w:r>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M</m:t>
            </m:r>
          </m:sub>
        </m:sSub>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0,1</m:t>
            </m:r>
          </m:e>
        </m:d>
      </m:oMath>
      <w:r w:rsidR="007022A6">
        <w:rPr>
          <w:rFonts w:eastAsia="Times New Roman"/>
        </w:rPr>
        <w:t xml:space="preserve"> are constrained to sum to 1, </w:t>
      </w:r>
      <m:oMath>
        <m:nary>
          <m:naryPr>
            <m:chr m:val="∑"/>
            <m:limLoc m:val="subSup"/>
            <m:supHide m:val="1"/>
            <m:ctrlPr>
              <w:rPr>
                <w:rFonts w:ascii="Cambria Math" w:eastAsia="Times New Roman" w:hAnsi="Cambria Math"/>
                <w:i/>
              </w:rPr>
            </m:ctrlPr>
          </m:naryPr>
          <m:sub>
            <m:r>
              <w:rPr>
                <w:rFonts w:ascii="Cambria Math" w:eastAsia="Times New Roman" w:hAnsi="Cambria Math"/>
              </w:rPr>
              <m:t>m</m:t>
            </m:r>
          </m:sub>
          <m:sup/>
          <m:e>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m</m:t>
                </m:r>
              </m:sub>
            </m:sSub>
            <m:r>
              <w:rPr>
                <w:rFonts w:ascii="Cambria Math" w:eastAsia="Times New Roman" w:hAnsi="Cambria Math"/>
              </w:rPr>
              <m:t>=1</m:t>
            </m:r>
          </m:e>
        </m:nary>
      </m:oMath>
      <w:r>
        <w:rPr>
          <w:rFonts w:eastAsia="Times New Roman"/>
        </w:rPr>
        <w:t>.</w:t>
      </w:r>
      <w:r w:rsidR="00C61CAA">
        <w:rPr>
          <w:rFonts w:eastAsia="Times New Roman"/>
        </w:rPr>
        <w:t xml:space="preserve"> In total, this affords the exemplar model </w:t>
      </w:r>
      <w:r w:rsidR="00C61CAA">
        <w:rPr>
          <w:rFonts w:eastAsia="Times New Roman"/>
          <w:i/>
          <w:iCs/>
        </w:rPr>
        <w:t>M+1</w:t>
      </w:r>
      <w:r w:rsidR="00C61CAA">
        <w:rPr>
          <w:rFonts w:eastAsia="Times New Roman"/>
        </w:rPr>
        <w:t xml:space="preserve"> degrees of freedom</w:t>
      </w:r>
      <w:r w:rsidR="00740252">
        <w:rPr>
          <w:rFonts w:eastAsia="Times New Roman"/>
        </w:rPr>
        <w:t xml:space="preserve"> for </w:t>
      </w:r>
      <w:r w:rsidR="00740252">
        <w:rPr>
          <w:rFonts w:eastAsia="Times New Roman"/>
          <w:i/>
          <w:iCs/>
        </w:rPr>
        <w:t>M</w:t>
      </w:r>
      <w:r w:rsidR="00740252">
        <w:rPr>
          <w:rFonts w:eastAsia="Times New Roman"/>
        </w:rPr>
        <w:t xml:space="preserve"> features</w:t>
      </w:r>
      <w:r w:rsidR="00C61CAA">
        <w:rPr>
          <w:rFonts w:eastAsia="Times New Roman"/>
        </w:rPr>
        <w:t xml:space="preserve"> (the scaling factor </w:t>
      </w:r>
      <w:r w:rsidR="00C61CAA">
        <w:rPr>
          <w:rFonts w:eastAsia="Times New Roman"/>
          <w:i/>
          <w:iCs/>
        </w:rPr>
        <w:t>s</w:t>
      </w:r>
      <w:r w:rsidR="00C61CAA">
        <w:rPr>
          <w:rFonts w:eastAsia="Times New Roman"/>
        </w:rPr>
        <w:t xml:space="preserve">, the distance metric </w:t>
      </w:r>
      <m:oMath>
        <m:r>
          <w:rPr>
            <w:rFonts w:ascii="Cambria Math" w:eastAsia="Times New Roman" w:hAnsi="Cambria Math"/>
          </w:rPr>
          <m:t>τ</m:t>
        </m:r>
      </m:oMath>
      <w:r w:rsidR="00C61CAA">
        <w:rPr>
          <w:rFonts w:eastAsia="Times New Roman"/>
        </w:rPr>
        <w:t xml:space="preserve">, and </w:t>
      </w:r>
      <w:r w:rsidR="00C61CAA" w:rsidRPr="00EB1601">
        <w:rPr>
          <w:rFonts w:eastAsia="Times New Roman"/>
          <w:i/>
          <w:iCs/>
        </w:rPr>
        <w:t>M</w:t>
      </w:r>
      <w:r w:rsidR="00C61CAA">
        <w:rPr>
          <w:rFonts w:eastAsia="Times New Roman"/>
        </w:rPr>
        <w:t xml:space="preserve">-1 feature weights). </w:t>
      </w:r>
    </w:p>
    <w:p w14:paraId="7E91CC95" w14:textId="651C34B6" w:rsidR="00B4285E" w:rsidRDefault="00740252" w:rsidP="0063029F">
      <w:pPr>
        <w:rPr>
          <w:rFonts w:eastAsia="Times New Roman"/>
          <w:b/>
          <w:sz w:val="22"/>
        </w:rPr>
      </w:pPr>
      <w:r>
        <w:rPr>
          <w:rFonts w:eastAsia="Times New Roman"/>
        </w:rPr>
        <w:t xml:space="preserve">We evaluate this model in terms of its ability to predict listeners’ perceptual responses in </w:t>
      </w:r>
      <w:r w:rsidR="00600569">
        <w:rPr>
          <w:rFonts w:eastAsia="Times New Roman"/>
        </w:rPr>
        <w:t>two</w:t>
      </w:r>
      <w:r>
        <w:rPr>
          <w:rFonts w:eastAsia="Times New Roman"/>
        </w:rPr>
        <w:t xml:space="preserve"> different experiments on vowel perception, depending on whether the perceptual features are talker-normalized prior to exemplar-based categorization.</w:t>
      </w:r>
    </w:p>
    <w:p w14:paraId="025E2183" w14:textId="02B35716" w:rsidR="00600569" w:rsidRDefault="00600569" w:rsidP="0005619A">
      <w:pPr>
        <w:pStyle w:val="Rubrik1"/>
      </w:pPr>
      <w:r>
        <w:t>Study 1</w:t>
      </w:r>
      <w:r w:rsidR="008441C8">
        <w:t xml:space="preserve"> – Exploring the exemplar space</w:t>
      </w:r>
    </w:p>
    <w:p w14:paraId="2894B596" w14:textId="55C18316" w:rsidR="00492796" w:rsidRDefault="0063029F" w:rsidP="00EB1601">
      <w:pPr>
        <w:ind w:firstLine="0"/>
        <w:rPr>
          <w:rFonts w:eastAsia="Times New Roman"/>
        </w:rPr>
      </w:pPr>
      <w:r>
        <w:rPr>
          <w:rFonts w:eastAsia="Times New Roman"/>
        </w:rPr>
        <w:t xml:space="preserve">We begin by </w:t>
      </w:r>
      <w:r w:rsidR="008F77A3">
        <w:rPr>
          <w:rFonts w:eastAsia="Times New Roman"/>
        </w:rPr>
        <w:t xml:space="preserve">comparing various instantiations of the exemplar model without talker-normalization. The best of these models will provide the most conservative baseline for our research question—addressed in Study 2—whether talker normalization provides a better account of listeners’ speech categorization </w:t>
      </w:r>
      <w:commentRangeStart w:id="7"/>
      <w:r w:rsidR="008F77A3">
        <w:rPr>
          <w:rFonts w:eastAsia="Times New Roman"/>
        </w:rPr>
        <w:t>even when listeners are assumed to store rich exemplars.</w:t>
      </w:r>
      <w:r>
        <w:rPr>
          <w:rFonts w:eastAsia="Times New Roman"/>
        </w:rPr>
        <w:t xml:space="preserve"> </w:t>
      </w:r>
      <w:commentRangeEnd w:id="7"/>
      <w:r w:rsidR="008F77A3">
        <w:rPr>
          <w:rStyle w:val="Kommentarsreferens"/>
        </w:rPr>
        <w:commentReference w:id="7"/>
      </w:r>
      <w:r w:rsidR="008F77A3">
        <w:rPr>
          <w:rFonts w:eastAsia="Times New Roman"/>
        </w:rPr>
        <w:t xml:space="preserve">Specifically, we </w:t>
      </w:r>
      <w:r w:rsidR="00492796">
        <w:rPr>
          <w:rFonts w:eastAsia="Times New Roman"/>
        </w:rPr>
        <w:t>manipulate:</w:t>
      </w:r>
    </w:p>
    <w:p w14:paraId="66BEB011" w14:textId="77777777" w:rsidR="00492796" w:rsidRDefault="00492796" w:rsidP="008F77A3">
      <w:pPr>
        <w:rPr>
          <w:rFonts w:eastAsia="Times New Roman"/>
        </w:rPr>
      </w:pPr>
    </w:p>
    <w:p w14:paraId="6F7801DF" w14:textId="77777777" w:rsidR="009544AA" w:rsidRDefault="00492796" w:rsidP="008441C8">
      <w:pPr>
        <w:pStyle w:val="Liststycke"/>
        <w:numPr>
          <w:ilvl w:val="0"/>
          <w:numId w:val="27"/>
        </w:numPr>
        <w:ind w:left="360"/>
        <w:rPr>
          <w:rFonts w:eastAsia="Times New Roman"/>
        </w:rPr>
      </w:pPr>
      <w:r w:rsidRPr="00EB1601">
        <w:rPr>
          <w:rFonts w:eastAsia="Times New Roman"/>
          <w:i/>
          <w:iCs/>
        </w:rPr>
        <w:t xml:space="preserve">What features </w:t>
      </w:r>
      <m:oMath>
        <m:sSub>
          <m:sSubPr>
            <m:ctrlPr>
              <w:rPr>
                <w:rFonts w:ascii="Cambria Math" w:eastAsia="Times New Roman" w:hAnsi="Cambria Math"/>
                <w:i/>
                <w:iCs/>
              </w:rPr>
            </m:ctrlPr>
          </m:sSubPr>
          <m:e>
            <m:r>
              <w:rPr>
                <w:rFonts w:ascii="Cambria Math" w:eastAsia="Times New Roman" w:hAnsi="Cambria Math"/>
              </w:rPr>
              <m:t>v</m:t>
            </m:r>
          </m:e>
          <m:sub>
            <m:r>
              <w:rPr>
                <w:rFonts w:ascii="Cambria Math" w:eastAsia="Times New Roman" w:hAnsi="Cambria Math"/>
              </w:rPr>
              <m:t>m</m:t>
            </m:r>
          </m:sub>
        </m:sSub>
      </m:oMath>
      <w:r w:rsidRPr="00EB1601">
        <w:rPr>
          <w:rFonts w:eastAsia="Times New Roman"/>
          <w:i/>
          <w:iCs/>
        </w:rPr>
        <w:t xml:space="preserve"> are included in the model:</w:t>
      </w:r>
      <w:r>
        <w:rPr>
          <w:rFonts w:eastAsia="Times New Roman"/>
        </w:rPr>
        <w:t xml:space="preserve"> the </w:t>
      </w:r>
      <w:r w:rsidRPr="00EB1601">
        <w:rPr>
          <w:rFonts w:eastAsia="Times New Roman"/>
          <w:b/>
          <w:bCs/>
        </w:rPr>
        <w:t>F1-F2 model</w:t>
      </w:r>
      <w:r>
        <w:rPr>
          <w:rFonts w:eastAsia="Times New Roman"/>
        </w:rPr>
        <w:t xml:space="preserve"> includes</w:t>
      </w:r>
      <w:r w:rsidR="008F77A3" w:rsidRPr="00EB1601">
        <w:rPr>
          <w:rFonts w:eastAsia="Times New Roman"/>
        </w:rPr>
        <w:t xml:space="preserve"> </w:t>
      </w:r>
      <w:r>
        <w:rPr>
          <w:rFonts w:eastAsia="Times New Roman"/>
        </w:rPr>
        <w:t xml:space="preserve">only </w:t>
      </w:r>
      <w:r w:rsidR="008F77A3" w:rsidRPr="00EB1601">
        <w:rPr>
          <w:rFonts w:eastAsia="Times New Roman"/>
        </w:rPr>
        <w:t>the two primary formant cues to vowel identity in US English (F1 and F2)</w:t>
      </w:r>
      <w:r>
        <w:rPr>
          <w:rFonts w:eastAsia="Times New Roman"/>
        </w:rPr>
        <w:t xml:space="preserve">; the </w:t>
      </w:r>
      <w:r w:rsidRPr="00EB1601">
        <w:rPr>
          <w:rFonts w:eastAsia="Times New Roman"/>
          <w:b/>
          <w:bCs/>
        </w:rPr>
        <w:t>F1-F3 model</w:t>
      </w:r>
      <w:r>
        <w:rPr>
          <w:rFonts w:eastAsia="Times New Roman"/>
        </w:rPr>
        <w:t xml:space="preserve"> adds F3, which has been argued to capture information about lip rounding (</w:t>
      </w:r>
      <w:r w:rsidRPr="00EB1601">
        <w:rPr>
          <w:rFonts w:eastAsia="Times New Roman"/>
          <w:highlight w:val="yellow"/>
        </w:rPr>
        <w:t>REF</w:t>
      </w:r>
      <w:r>
        <w:rPr>
          <w:rFonts w:eastAsia="Times New Roman"/>
        </w:rPr>
        <w:t xml:space="preserve">); the </w:t>
      </w:r>
      <w:proofErr w:type="spellStart"/>
      <w:r w:rsidRPr="00EB1601">
        <w:rPr>
          <w:rFonts w:eastAsia="Times New Roman"/>
          <w:b/>
          <w:bCs/>
        </w:rPr>
        <w:t>spectro</w:t>
      </w:r>
      <w:proofErr w:type="spellEnd"/>
      <w:r w:rsidRPr="00EB1601">
        <w:rPr>
          <w:rFonts w:eastAsia="Times New Roman"/>
          <w:b/>
          <w:bCs/>
        </w:rPr>
        <w:t>-temp</w:t>
      </w:r>
      <w:r>
        <w:rPr>
          <w:rFonts w:eastAsia="Times New Roman"/>
          <w:b/>
          <w:bCs/>
        </w:rPr>
        <w:t>o</w:t>
      </w:r>
      <w:r w:rsidRPr="00EB1601">
        <w:rPr>
          <w:rFonts w:eastAsia="Times New Roman"/>
          <w:b/>
          <w:bCs/>
        </w:rPr>
        <w:t>ral model</w:t>
      </w:r>
      <w:r>
        <w:rPr>
          <w:rFonts w:eastAsia="Times New Roman"/>
        </w:rPr>
        <w:t xml:space="preserve"> adds the fundamental frequency f0 and vowel duration. </w:t>
      </w:r>
    </w:p>
    <w:p w14:paraId="0A6651D3" w14:textId="1D7DDC36" w:rsidR="008F77A3" w:rsidRDefault="00492796" w:rsidP="009544AA">
      <w:pPr>
        <w:pStyle w:val="Liststycke"/>
        <w:ind w:left="360" w:firstLine="180"/>
        <w:rPr>
          <w:rFonts w:eastAsia="Times New Roman"/>
        </w:rPr>
      </w:pPr>
      <w:r>
        <w:rPr>
          <w:rFonts w:eastAsia="Times New Roman"/>
        </w:rPr>
        <w:t xml:space="preserve">For each of these three models, we consider two variants: </w:t>
      </w:r>
      <w:r w:rsidR="007306B9">
        <w:rPr>
          <w:rFonts w:eastAsia="Times New Roman"/>
          <w:b/>
          <w:bCs/>
        </w:rPr>
        <w:t>static</w:t>
      </w:r>
      <w:r>
        <w:rPr>
          <w:rFonts w:eastAsia="Times New Roman"/>
        </w:rPr>
        <w:t xml:space="preserve"> </w:t>
      </w:r>
      <w:r w:rsidRPr="009544AA">
        <w:rPr>
          <w:rFonts w:eastAsia="Times New Roman"/>
          <w:b/>
          <w:bCs/>
        </w:rPr>
        <w:t>models</w:t>
      </w:r>
      <w:r>
        <w:rPr>
          <w:rFonts w:eastAsia="Times New Roman"/>
        </w:rPr>
        <w:t xml:space="preserve"> use formant measures (F1-F3) that estimate the stable formants in the center of the vowel</w:t>
      </w:r>
      <w:r w:rsidR="009544AA">
        <w:rPr>
          <w:rFonts w:eastAsia="Times New Roman"/>
        </w:rPr>
        <w:t xml:space="preserve"> (as remains the standard in the field)</w:t>
      </w:r>
      <w:r>
        <w:rPr>
          <w:rFonts w:eastAsia="Times New Roman"/>
        </w:rPr>
        <w:t xml:space="preserve">; </w:t>
      </w:r>
      <w:r w:rsidR="007306B9">
        <w:rPr>
          <w:rFonts w:eastAsia="Times New Roman"/>
          <w:b/>
          <w:bCs/>
        </w:rPr>
        <w:t>dynamic</w:t>
      </w:r>
      <w:r>
        <w:rPr>
          <w:rFonts w:eastAsia="Times New Roman"/>
          <w:b/>
          <w:bCs/>
        </w:rPr>
        <w:t xml:space="preserve"> </w:t>
      </w:r>
      <w:r w:rsidRPr="009544AA">
        <w:rPr>
          <w:rFonts w:eastAsia="Times New Roman"/>
          <w:b/>
          <w:bCs/>
        </w:rPr>
        <w:t>models</w:t>
      </w:r>
      <w:r>
        <w:rPr>
          <w:rFonts w:eastAsia="Times New Roman"/>
        </w:rPr>
        <w:t xml:space="preserve"> include formant measures from the start, center, and end of the vowel. The latter model </w:t>
      </w:r>
      <w:r w:rsidR="009544AA">
        <w:rPr>
          <w:rFonts w:eastAsia="Times New Roman"/>
        </w:rPr>
        <w:t xml:space="preserve">can thus </w:t>
      </w:r>
      <w:r>
        <w:rPr>
          <w:rFonts w:eastAsia="Times New Roman"/>
        </w:rPr>
        <w:t>capture information formant dynamics, which are known to affect perception (</w:t>
      </w:r>
      <w:r w:rsidRPr="00EB1601">
        <w:rPr>
          <w:rFonts w:eastAsia="Times New Roman"/>
          <w:highlight w:val="yellow"/>
        </w:rPr>
        <w:t>REF</w:t>
      </w:r>
      <w:r>
        <w:rPr>
          <w:rFonts w:eastAsia="Times New Roman"/>
        </w:rPr>
        <w:t>).</w:t>
      </w:r>
    </w:p>
    <w:p w14:paraId="73F52D8D" w14:textId="7771B989" w:rsidR="00492796" w:rsidRDefault="007306B9" w:rsidP="008441C8">
      <w:pPr>
        <w:pStyle w:val="Liststycke"/>
        <w:numPr>
          <w:ilvl w:val="0"/>
          <w:numId w:val="27"/>
        </w:numPr>
        <w:ind w:left="360"/>
        <w:rPr>
          <w:rFonts w:eastAsia="Times New Roman"/>
        </w:rPr>
      </w:pPr>
      <w:r>
        <w:rPr>
          <w:rFonts w:eastAsia="Times New Roman"/>
          <w:i/>
          <w:iCs/>
        </w:rPr>
        <w:t>Distance metric:</w:t>
      </w:r>
      <w:r>
        <w:rPr>
          <w:rFonts w:eastAsia="Times New Roman"/>
        </w:rPr>
        <w:t xml:space="preserve"> </w:t>
      </w:r>
      <w:r w:rsidRPr="009544AA">
        <w:rPr>
          <w:rFonts w:eastAsia="Times New Roman"/>
          <w:b/>
          <w:bCs/>
        </w:rPr>
        <w:t xml:space="preserve">We consider </w:t>
      </w:r>
      <m:oMath>
        <m:r>
          <m:rPr>
            <m:sty m:val="bi"/>
          </m:rPr>
          <w:rPr>
            <w:rFonts w:ascii="Cambria Math" w:eastAsia="Times New Roman" w:hAnsi="Cambria Math"/>
          </w:rPr>
          <m:t>τ∈{1, 2}</m:t>
        </m:r>
      </m:oMath>
      <w:r w:rsidRPr="009544AA">
        <w:rPr>
          <w:rFonts w:eastAsia="Times New Roman"/>
          <w:b/>
          <w:bCs/>
        </w:rPr>
        <w:t>.</w:t>
      </w:r>
      <w:r>
        <w:rPr>
          <w:rFonts w:eastAsia="Times New Roman"/>
        </w:rPr>
        <w:t xml:space="preserve"> </w:t>
      </w:r>
      <w:r w:rsidR="00266687">
        <w:rPr>
          <w:rFonts w:eastAsia="Times New Roman"/>
        </w:rPr>
        <w:t xml:space="preserve">A </w:t>
      </w:r>
      <m:oMath>
        <m:r>
          <w:rPr>
            <w:rFonts w:ascii="Cambria Math" w:eastAsia="Times New Roman" w:hAnsi="Cambria Math"/>
          </w:rPr>
          <m:t>τ=1</m:t>
        </m:r>
      </m:oMath>
      <w:r>
        <w:rPr>
          <w:rFonts w:eastAsia="Times New Roman"/>
        </w:rPr>
        <w:t xml:space="preserve"> is expected to be most effective for separable </w:t>
      </w:r>
      <w:r w:rsidR="00A50D19">
        <w:rPr>
          <w:rFonts w:eastAsia="Times New Roman"/>
        </w:rPr>
        <w:t xml:space="preserve">feature </w:t>
      </w:r>
      <w:r>
        <w:rPr>
          <w:rFonts w:eastAsia="Times New Roman"/>
        </w:rPr>
        <w:t xml:space="preserve">dimensions, whereas </w:t>
      </w:r>
      <m:oMath>
        <m:r>
          <w:rPr>
            <w:rFonts w:ascii="Cambria Math" w:eastAsia="Times New Roman" w:hAnsi="Cambria Math"/>
          </w:rPr>
          <m:t>τ=2</m:t>
        </m:r>
      </m:oMath>
      <w:r w:rsidR="00266687">
        <w:rPr>
          <w:rFonts w:eastAsia="Times New Roman"/>
        </w:rPr>
        <w:t xml:space="preserve"> </w:t>
      </w:r>
      <w:r>
        <w:rPr>
          <w:rFonts w:eastAsia="Times New Roman"/>
        </w:rPr>
        <w:t>is expected to more effective for integral dimensions (</w:t>
      </w:r>
      <w:proofErr w:type="spellStart"/>
      <w:r w:rsidRPr="00EB1601">
        <w:rPr>
          <w:rFonts w:eastAsia="Times New Roman"/>
          <w:highlight w:val="yellow"/>
        </w:rPr>
        <w:t>Nosofsky</w:t>
      </w:r>
      <w:proofErr w:type="spellEnd"/>
      <w:r w:rsidRPr="00EB1601">
        <w:rPr>
          <w:rFonts w:eastAsia="Times New Roman"/>
          <w:highlight w:val="yellow"/>
        </w:rPr>
        <w:t>, 1986</w:t>
      </w:r>
      <w:r>
        <w:rPr>
          <w:rFonts w:eastAsia="Times New Roman"/>
        </w:rPr>
        <w:t>).</w:t>
      </w:r>
    </w:p>
    <w:p w14:paraId="37215601" w14:textId="1BFF3C7F" w:rsidR="007306B9" w:rsidRPr="00EB1601" w:rsidRDefault="007306B9" w:rsidP="008441C8">
      <w:pPr>
        <w:pStyle w:val="Liststycke"/>
        <w:numPr>
          <w:ilvl w:val="0"/>
          <w:numId w:val="27"/>
        </w:numPr>
        <w:ind w:left="360"/>
        <w:rPr>
          <w:rFonts w:eastAsia="Times New Roman"/>
        </w:rPr>
      </w:pPr>
      <w:r>
        <w:rPr>
          <w:rFonts w:eastAsia="Times New Roman"/>
          <w:i/>
          <w:iCs/>
        </w:rPr>
        <w:t>Similarity scaling:</w:t>
      </w:r>
      <w:r>
        <w:rPr>
          <w:rFonts w:eastAsia="Times New Roman"/>
        </w:rPr>
        <w:t xml:space="preserve"> </w:t>
      </w:r>
      <w:r w:rsidRPr="009544AA">
        <w:rPr>
          <w:rFonts w:eastAsia="Times New Roman"/>
          <w:b/>
          <w:bCs/>
        </w:rPr>
        <w:t xml:space="preserve">We consider </w:t>
      </w:r>
      <m:oMath>
        <m:r>
          <m:rPr>
            <m:sty m:val="bi"/>
          </m:rPr>
          <w:rPr>
            <w:rFonts w:ascii="Cambria Math" w:eastAsia="Times New Roman" w:hAnsi="Cambria Math"/>
          </w:rPr>
          <m:t>s∈{1, 2, 4}</m:t>
        </m:r>
      </m:oMath>
      <w:r w:rsidR="009544AA">
        <w:rPr>
          <w:rFonts w:eastAsia="Times New Roman"/>
        </w:rPr>
        <w:t>, the first two of which have been considered in previous work (Apfelbaum &amp; McMurray, 2015).</w:t>
      </w:r>
      <w:r>
        <w:rPr>
          <w:rFonts w:eastAsia="Times New Roman"/>
        </w:rPr>
        <w:t xml:space="preserve"> </w:t>
      </w:r>
    </w:p>
    <w:p w14:paraId="5CB809DB" w14:textId="77777777" w:rsidR="0063029F" w:rsidRDefault="0063029F" w:rsidP="0063029F">
      <w:pPr>
        <w:rPr>
          <w:rFonts w:eastAsia="Times New Roman"/>
        </w:rPr>
      </w:pPr>
    </w:p>
    <w:p w14:paraId="3D8DEF07" w14:textId="34F51E63" w:rsidR="00C836BA" w:rsidRPr="00EB1601" w:rsidRDefault="007306B9" w:rsidP="000B081C">
      <w:pPr>
        <w:rPr>
          <w:rFonts w:eastAsia="Times New Roman"/>
        </w:rPr>
      </w:pPr>
      <w:r>
        <w:rPr>
          <w:rFonts w:eastAsia="Times New Roman"/>
        </w:rPr>
        <w:t>This resulted in 3 (features included) x 2 (static vs. dynamic) x 2 (</w:t>
      </w:r>
      <m:oMath>
        <m:r>
          <w:rPr>
            <w:rFonts w:ascii="Cambria Math" w:eastAsia="Times New Roman" w:hAnsi="Cambria Math"/>
          </w:rPr>
          <m:t>τ</m:t>
        </m:r>
      </m:oMath>
      <w:r>
        <w:rPr>
          <w:rFonts w:eastAsia="Times New Roman"/>
        </w:rPr>
        <w:t xml:space="preserve">) models x </w:t>
      </w:r>
      <w:r w:rsidR="00266687">
        <w:rPr>
          <w:rFonts w:eastAsia="Times New Roman"/>
        </w:rPr>
        <w:t>3</w:t>
      </w:r>
      <w:r>
        <w:rPr>
          <w:rFonts w:eastAsia="Times New Roman"/>
        </w:rPr>
        <w:t xml:space="preserve"> (</w:t>
      </w:r>
      <w:r>
        <w:rPr>
          <w:rFonts w:eastAsia="Times New Roman"/>
          <w:i/>
          <w:iCs/>
        </w:rPr>
        <w:t>s</w:t>
      </w:r>
      <w:r>
        <w:rPr>
          <w:rFonts w:eastAsia="Times New Roman"/>
        </w:rPr>
        <w:t xml:space="preserve">) = </w:t>
      </w:r>
      <w:r w:rsidR="00266687">
        <w:rPr>
          <w:rFonts w:eastAsia="Times New Roman"/>
        </w:rPr>
        <w:t>36</w:t>
      </w:r>
      <w:r>
        <w:rPr>
          <w:rFonts w:eastAsia="Times New Roman"/>
        </w:rPr>
        <w:t xml:space="preserve"> models. We determined the best-fitting feature weights through optimization</w:t>
      </w:r>
      <w:r w:rsidR="00C836BA">
        <w:rPr>
          <w:rFonts w:eastAsia="Times New Roman"/>
        </w:rPr>
        <w:t>, as described below.</w:t>
      </w:r>
      <w:r>
        <w:rPr>
          <w:rFonts w:eastAsia="Times New Roman"/>
        </w:rPr>
        <w:t xml:space="preserve"> </w:t>
      </w:r>
    </w:p>
    <w:p w14:paraId="1EE276F0" w14:textId="71434484" w:rsidR="00600569" w:rsidRPr="000B081C" w:rsidRDefault="0005619A" w:rsidP="000B081C">
      <w:pPr>
        <w:pStyle w:val="Rubrik2"/>
      </w:pPr>
      <w:r w:rsidRPr="00EB1601">
        <w:t>Methodology</w:t>
      </w:r>
    </w:p>
    <w:p w14:paraId="4EE97E6E" w14:textId="3BFF5BD6" w:rsidR="00266687" w:rsidRDefault="002C3295" w:rsidP="00EB1601">
      <w:pPr>
        <w:pStyle w:val="NormalSectionStart"/>
      </w:pPr>
      <w:r>
        <w:t>Next, we describe the</w:t>
      </w:r>
      <w:r w:rsidR="00266687" w:rsidRPr="00EB1601">
        <w:t xml:space="preserve"> cross-validation </w:t>
      </w:r>
      <w:r>
        <w:t xml:space="preserve">used </w:t>
      </w:r>
      <w:r w:rsidR="00266687" w:rsidRPr="00EB1601">
        <w:t>to optimize the fit of each model, while simulating individual differences between listeners’ experience</w:t>
      </w:r>
      <w:r>
        <w:t xml:space="preserve"> (</w:t>
      </w:r>
      <w:r>
        <w:fldChar w:fldCharType="begin"/>
      </w:r>
      <w:r>
        <w:instrText xml:space="preserve"> REF _Ref186283476 \h </w:instrText>
      </w:r>
      <w:r>
        <w:fldChar w:fldCharType="separate"/>
      </w:r>
      <w:r>
        <w:t xml:space="preserve">Figure </w:t>
      </w:r>
      <w:r>
        <w:rPr>
          <w:noProof/>
        </w:rPr>
        <w:t>1</w:t>
      </w:r>
      <w:r>
        <w:fldChar w:fldCharType="end"/>
      </w:r>
      <w:r>
        <w:t>)</w:t>
      </w:r>
      <w:r w:rsidR="00266687" w:rsidRPr="00EB1601">
        <w:t>.</w:t>
      </w:r>
    </w:p>
    <w:p w14:paraId="0482BD44" w14:textId="77777777" w:rsidR="00266687" w:rsidRDefault="00266687" w:rsidP="00266687"/>
    <w:p w14:paraId="40878066" w14:textId="631C56F9" w:rsidR="00C267BD" w:rsidRDefault="00C267BD" w:rsidP="00EB1601">
      <w:pPr>
        <w:pStyle w:val="Beskrivning"/>
      </w:pPr>
      <w:bookmarkStart w:id="8" w:name="_Ref186283476"/>
      <w:r>
        <w:rPr>
          <w:noProof/>
        </w:rPr>
        <w:drawing>
          <wp:inline distT="0" distB="0" distL="0" distR="0" wp14:anchorId="51418BD0" wp14:editId="00835D32">
            <wp:extent cx="3086100" cy="939165"/>
            <wp:effectExtent l="0" t="0" r="0" b="635"/>
            <wp:docPr id="426940062" name="Bildobjekt 1" descr="En bild som visar text, skärmbild, Teckensnitt, linje&#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40062" name="Bildobjekt 1" descr="En bild som visar text, skärmbild, Teckensnitt, linje&#10;&#10;AI-genererat innehåll kan vara felaktigt."/>
                    <pic:cNvPicPr/>
                  </pic:nvPicPr>
                  <pic:blipFill>
                    <a:blip r:embed="rId13"/>
                    <a:stretch>
                      <a:fillRect/>
                    </a:stretch>
                  </pic:blipFill>
                  <pic:spPr>
                    <a:xfrm>
                      <a:off x="0" y="0"/>
                      <a:ext cx="3086100" cy="939165"/>
                    </a:xfrm>
                    <a:prstGeom prst="rect">
                      <a:avLst/>
                    </a:prstGeom>
                  </pic:spPr>
                </pic:pic>
              </a:graphicData>
            </a:graphic>
          </wp:inline>
        </w:drawing>
      </w:r>
    </w:p>
    <w:p w14:paraId="57622553" w14:textId="77777777" w:rsidR="00C267BD" w:rsidRDefault="00C267BD" w:rsidP="00EB1601">
      <w:pPr>
        <w:pStyle w:val="Beskrivning"/>
      </w:pPr>
    </w:p>
    <w:p w14:paraId="311AD7B7" w14:textId="2955B088" w:rsidR="00266687" w:rsidRDefault="00266687" w:rsidP="00EB1601">
      <w:pPr>
        <w:pStyle w:val="Beskrivning"/>
      </w:pPr>
      <w:r>
        <w:t xml:space="preserve">Figure </w:t>
      </w:r>
      <w:fldSimple w:instr=" SEQ Figure \* ARABIC ">
        <w:r w:rsidR="00A54E89">
          <w:rPr>
            <w:noProof/>
          </w:rPr>
          <w:t>2</w:t>
        </w:r>
      </w:fldSimple>
      <w:bookmarkEnd w:id="8"/>
      <w:r>
        <w:t>: Cross-validation approach</w:t>
      </w:r>
    </w:p>
    <w:p w14:paraId="65F54F5F" w14:textId="77777777" w:rsidR="00266687" w:rsidRPr="00EB1601" w:rsidRDefault="00266687" w:rsidP="00266687"/>
    <w:p w14:paraId="4123DFCB" w14:textId="7AAFC5AA" w:rsidR="00FE250F" w:rsidRDefault="002C3295" w:rsidP="00EB1601">
      <w:pPr>
        <w:pStyle w:val="NormalSectionStart"/>
      </w:pPr>
      <w:r w:rsidRPr="00EB1601">
        <w:rPr>
          <w:b/>
          <w:bCs/>
        </w:rPr>
        <w:t>Exemplar data</w:t>
      </w:r>
      <w:r w:rsidR="00B80026" w:rsidRPr="00EB1601">
        <w:rPr>
          <w:b/>
          <w:bCs/>
        </w:rPr>
        <w:t>.</w:t>
      </w:r>
      <w:r w:rsidR="00B80026">
        <w:rPr>
          <w:b/>
          <w:bCs/>
          <w:i/>
          <w:iCs/>
        </w:rPr>
        <w:t xml:space="preserve"> </w:t>
      </w:r>
      <w:r w:rsidR="00FE250F">
        <w:t>To approximate the types of vowel exemplars a typical L1 listener of US English might have stored in their memory, we</w:t>
      </w:r>
      <w:r w:rsidR="00B80026">
        <w:t xml:space="preserve"> use a database of </w:t>
      </w:r>
      <w:commentRangeStart w:id="9"/>
      <w:commentRangeStart w:id="10"/>
      <w:r w:rsidR="00B80026" w:rsidRPr="00450DDB">
        <w:t>1</w:t>
      </w:r>
      <w:r w:rsidR="008520D3">
        <w:t>,</w:t>
      </w:r>
      <w:r w:rsidR="00B80026" w:rsidRPr="00450DDB">
        <w:t>2</w:t>
      </w:r>
      <w:commentRangeEnd w:id="9"/>
      <w:r w:rsidR="008520D3">
        <w:t>40</w:t>
      </w:r>
      <w:r w:rsidR="00B80026">
        <w:rPr>
          <w:rStyle w:val="Kommentarsreferens"/>
          <w:rFonts w:eastAsia="Times"/>
        </w:rPr>
        <w:commentReference w:id="9"/>
      </w:r>
      <w:commentRangeEnd w:id="10"/>
      <w:r w:rsidR="00B80026">
        <w:rPr>
          <w:rStyle w:val="Kommentarsreferens"/>
          <w:rFonts w:eastAsia="Times"/>
        </w:rPr>
        <w:commentReference w:id="10"/>
      </w:r>
      <w:r w:rsidR="00B80026">
        <w:t xml:space="preserve"> </w:t>
      </w:r>
      <w:r w:rsidR="00FE250F">
        <w:t xml:space="preserve">US English </w:t>
      </w:r>
      <w:r w:rsidR="00B80026">
        <w:t xml:space="preserve">vowel recordings </w:t>
      </w:r>
      <w:r w:rsidR="00FE250F">
        <w:t>(</w:t>
      </w:r>
      <w:r w:rsidR="00B80026">
        <w:t xml:space="preserve">Xie &amp; Jaeger, 2020). </w:t>
      </w:r>
      <w:r w:rsidR="00FE250F">
        <w:t xml:space="preserve">The data comprise recordings of eight monophthong vowels </w:t>
      </w:r>
      <w:r w:rsidR="00FE250F" w:rsidRPr="0010766C">
        <w:t>(</w:t>
      </w:r>
      <w:r w:rsidR="0098718C">
        <w:t>[</w:t>
      </w:r>
      <w:r w:rsidR="0098718C" w:rsidRPr="0098718C">
        <w:t>ɑ</w:t>
      </w:r>
      <w:r w:rsidR="0098718C">
        <w:t>], [</w:t>
      </w:r>
      <w:r w:rsidR="0098718C" w:rsidRPr="0098718C">
        <w:t>æ</w:t>
      </w:r>
      <w:r w:rsidR="0098718C">
        <w:t>], [</w:t>
      </w:r>
      <w:r w:rsidR="0098718C" w:rsidRPr="0098718C">
        <w:t>ʌ</w:t>
      </w:r>
      <w:r w:rsidR="0098718C">
        <w:t>], [</w:t>
      </w:r>
      <w:r w:rsidR="0098718C" w:rsidRPr="0098718C">
        <w:t>ɛ</w:t>
      </w:r>
      <w:r w:rsidR="0098718C">
        <w:t>], [</w:t>
      </w:r>
      <w:r w:rsidR="0098718C" w:rsidRPr="0098718C">
        <w:t>ɪ</w:t>
      </w:r>
      <w:r w:rsidR="0098718C">
        <w:t>], [</w:t>
      </w:r>
      <w:proofErr w:type="spellStart"/>
      <w:r w:rsidR="0098718C" w:rsidRPr="0098718C">
        <w:t>i</w:t>
      </w:r>
      <w:proofErr w:type="spellEnd"/>
      <w:r w:rsidR="0098718C">
        <w:t>], [</w:t>
      </w:r>
      <w:r w:rsidR="0098718C" w:rsidRPr="0098718C">
        <w:t>ʊ</w:t>
      </w:r>
      <w:r w:rsidR="0098718C">
        <w:t>], [</w:t>
      </w:r>
      <w:r w:rsidR="0098718C" w:rsidRPr="0098718C">
        <w:t>u</w:t>
      </w:r>
      <w:r w:rsidR="0098718C">
        <w:t>]</w:t>
      </w:r>
      <w:r w:rsidR="00FE250F" w:rsidRPr="0010766C">
        <w:t xml:space="preserve">) </w:t>
      </w:r>
      <w:r w:rsidR="00112D70">
        <w:t xml:space="preserve">in the context of </w:t>
      </w:r>
      <w:proofErr w:type="spellStart"/>
      <w:r w:rsidR="00112D70">
        <w:rPr>
          <w:i/>
          <w:iCs/>
        </w:rPr>
        <w:t>hVd</w:t>
      </w:r>
      <w:proofErr w:type="spellEnd"/>
      <w:r w:rsidR="00112D70">
        <w:rPr>
          <w:i/>
          <w:iCs/>
        </w:rPr>
        <w:t xml:space="preserve"> </w:t>
      </w:r>
      <w:r w:rsidR="00112D70">
        <w:t xml:space="preserve">words (e.g., “heed”, “hid”, etc.) </w:t>
      </w:r>
      <w:r w:rsidR="00FE250F">
        <w:t>from 14 L1 talkers from the Northeast of the US (</w:t>
      </w:r>
      <w:r w:rsidR="008520D3">
        <w:t>12</w:t>
      </w:r>
      <w:r w:rsidR="00FE250F">
        <w:t xml:space="preserve"> male, </w:t>
      </w:r>
      <w:r w:rsidR="008520D3">
        <w:t>5</w:t>
      </w:r>
      <w:r w:rsidR="00FE250F">
        <w:t xml:space="preserve"> female). </w:t>
      </w:r>
      <w:commentRangeStart w:id="11"/>
      <w:r w:rsidR="00112D70">
        <w:t>We excluded one talker that was used in the experiment we report below</w:t>
      </w:r>
      <w:commentRangeEnd w:id="11"/>
      <w:r w:rsidR="00D22BC7">
        <w:rPr>
          <w:rStyle w:val="Kommentarsreferens"/>
          <w:rFonts w:eastAsia="Times"/>
        </w:rPr>
        <w:commentReference w:id="11"/>
      </w:r>
      <w:r w:rsidR="00112D70">
        <w:t xml:space="preserve">. </w:t>
      </w:r>
      <w:r w:rsidR="00FE250F">
        <w:t xml:space="preserve">The data </w:t>
      </w:r>
      <w:r w:rsidR="00B80026">
        <w:t>include</w:t>
      </w:r>
      <w:r w:rsidR="00B80026" w:rsidRPr="0010766C">
        <w:t xml:space="preserve"> </w:t>
      </w:r>
      <w:r w:rsidR="00B80026">
        <w:t>the</w:t>
      </w:r>
      <w:r w:rsidR="00B80026" w:rsidRPr="0010766C">
        <w:t xml:space="preserve"> vowel </w:t>
      </w:r>
      <w:r w:rsidR="00B80026">
        <w:t xml:space="preserve">durations, mean f0 during the vowels, and formant measurements (F1, F2, F3) </w:t>
      </w:r>
      <w:r w:rsidR="008520D3" w:rsidRPr="008520D3">
        <w:t>35</w:t>
      </w:r>
      <w:r w:rsidR="00B80026" w:rsidRPr="008520D3">
        <w:t xml:space="preserve">%, </w:t>
      </w:r>
      <w:r w:rsidR="008520D3" w:rsidRPr="008520D3">
        <w:t>50</w:t>
      </w:r>
      <w:r w:rsidR="00B80026" w:rsidRPr="008520D3">
        <w:t xml:space="preserve">%, and </w:t>
      </w:r>
      <w:r w:rsidR="008520D3" w:rsidRPr="008520D3">
        <w:t>65</w:t>
      </w:r>
      <w:r w:rsidR="00B80026" w:rsidRPr="008520D3">
        <w:t>%</w:t>
      </w:r>
      <w:r w:rsidR="00B80026">
        <w:t xml:space="preserve"> into the vowel segment</w:t>
      </w:r>
      <w:r w:rsidR="00B80026" w:rsidRPr="0010766C">
        <w:t xml:space="preserve">. </w:t>
      </w:r>
    </w:p>
    <w:p w14:paraId="3A9F3A20" w14:textId="07FFD7FD" w:rsidR="00B80026" w:rsidRDefault="00B00214" w:rsidP="00112D70">
      <w:pPr>
        <w:pStyle w:val="NormalSectionStart"/>
        <w:ind w:firstLine="181"/>
      </w:pPr>
      <w:r>
        <w:t xml:space="preserve">As part of </w:t>
      </w:r>
      <w:r w:rsidR="00A50D19">
        <w:t>the</w:t>
      </w:r>
      <w:r>
        <w:t xml:space="preserve"> cross-validation</w:t>
      </w:r>
      <w:r w:rsidR="00B80026">
        <w:t xml:space="preserve">, we randomly split talkers into five bins of 2-3 talkers each, and created five </w:t>
      </w:r>
      <w:r w:rsidR="00FE250F">
        <w:t xml:space="preserve">unique </w:t>
      </w:r>
      <w:r w:rsidR="00B80026">
        <w:t xml:space="preserve">folds by combining bin 1-4, bin 2-5, bin </w:t>
      </w:r>
      <w:r w:rsidR="00FE250F">
        <w:t>1,</w:t>
      </w:r>
      <w:r w:rsidR="00B80026">
        <w:t>3</w:t>
      </w:r>
      <w:r w:rsidR="00FE250F">
        <w:t>-6 etc.</w:t>
      </w:r>
      <w:r w:rsidR="00B80026">
        <w:t xml:space="preserve"> </w:t>
      </w:r>
      <w:r w:rsidR="00FE250F">
        <w:t xml:space="preserve">Each fold thus consists of </w:t>
      </w:r>
      <w:r w:rsidR="00FE250F" w:rsidRPr="00EB1601">
        <w:rPr>
          <w:highlight w:val="yellow"/>
        </w:rPr>
        <w:t xml:space="preserve">XXX-XXX exemplars from </w:t>
      </w:r>
      <w:r w:rsidR="00112D70" w:rsidRPr="00EB1601">
        <w:rPr>
          <w:highlight w:val="yellow"/>
        </w:rPr>
        <w:t>XXX</w:t>
      </w:r>
      <w:r w:rsidR="00FE250F" w:rsidRPr="00EB1601">
        <w:rPr>
          <w:highlight w:val="yellow"/>
        </w:rPr>
        <w:t>-</w:t>
      </w:r>
      <w:r w:rsidR="00112D70" w:rsidRPr="00EB1601">
        <w:rPr>
          <w:highlight w:val="yellow"/>
        </w:rPr>
        <w:t>XXX</w:t>
      </w:r>
      <w:r w:rsidR="00FE250F">
        <w:t xml:space="preserve"> talkers. Together, the five folds provide a (very crude) estimate of the type of variability in exemplar knowledge that might be expected across listeners of the dialect.</w:t>
      </w:r>
    </w:p>
    <w:p w14:paraId="7593010D" w14:textId="77777777" w:rsidR="00A555C6" w:rsidRPr="00A555C6" w:rsidRDefault="00A555C6" w:rsidP="00A555C6"/>
    <w:p w14:paraId="43979767" w14:textId="10FA412B" w:rsidR="00B00214" w:rsidRDefault="002C3295" w:rsidP="00EB1601">
      <w:pPr>
        <w:pStyle w:val="NormalSectionStart"/>
      </w:pPr>
      <w:r w:rsidRPr="00EB1601">
        <w:rPr>
          <w:b/>
          <w:bCs/>
        </w:rPr>
        <w:t>Perception data</w:t>
      </w:r>
      <w:r w:rsidR="00A555C6">
        <w:rPr>
          <w:b/>
          <w:bCs/>
        </w:rPr>
        <w:t>.</w:t>
      </w:r>
      <w:r w:rsidR="00FE250F">
        <w:rPr>
          <w:b/>
          <w:bCs/>
          <w:i/>
          <w:iCs/>
        </w:rPr>
        <w:t xml:space="preserve"> </w:t>
      </w:r>
      <w:r w:rsidR="00112D70">
        <w:t>To evaluate the predictions of all models, w</w:t>
      </w:r>
      <w:r w:rsidR="00FE250F">
        <w:t xml:space="preserve">e use </w:t>
      </w:r>
      <w:r w:rsidR="00112D70">
        <w:t xml:space="preserve">publicly available </w:t>
      </w:r>
      <w:r w:rsidR="00FE250F">
        <w:t>data from two perception experiments (</w:t>
      </w:r>
      <w:r w:rsidR="00112D70">
        <w:t xml:space="preserve">Experiment 1a and 1b, </w:t>
      </w:r>
      <w:r w:rsidR="00FE250F">
        <w:t>Persson et al., 2024)</w:t>
      </w:r>
      <w:r w:rsidR="00112D70">
        <w:t xml:space="preserve">. In each experiment, listeners listened to one talker produce the same eight monophthong vowels in the same </w:t>
      </w:r>
      <w:proofErr w:type="spellStart"/>
      <w:r w:rsidR="00112D70">
        <w:rPr>
          <w:i/>
          <w:iCs/>
        </w:rPr>
        <w:t>hVd</w:t>
      </w:r>
      <w:proofErr w:type="spellEnd"/>
      <w:r w:rsidR="00112D70">
        <w:t xml:space="preserve"> word context as in the database described in the previous section. On each trial listeners, answered which word (and thus vowel) they heard, using an 8-way response grid. Experiment 1a consisted of </w:t>
      </w:r>
      <w:r w:rsidR="00BF18CE">
        <w:t xml:space="preserve">72 natural recordings (9 instances of each vowel) from the talker excluded above. Experiment 1b consisted of </w:t>
      </w:r>
      <w:r w:rsidR="00B00214">
        <w:t>XXX resynthesized recordings that spanned that entire vowel space (for details, see Persson et al., 2024). The data contain the same acoustic information, obtained under the same annotation procedure, as the data in the previous section.</w:t>
      </w:r>
    </w:p>
    <w:p w14:paraId="4B89690E" w14:textId="562FAEFE" w:rsidR="00B80026" w:rsidRDefault="00E13725" w:rsidP="002C3295">
      <w:pPr>
        <w:pStyle w:val="NormalSectionStart"/>
        <w:ind w:firstLine="181"/>
      </w:pPr>
      <w:r>
        <w:t>Twenty-eight</w:t>
      </w:r>
      <w:commentRangeStart w:id="12"/>
      <w:r w:rsidR="00B00214">
        <w:t xml:space="preserve"> and </w:t>
      </w:r>
      <w:r>
        <w:t>31</w:t>
      </w:r>
      <w:r w:rsidR="00B00214">
        <w:t xml:space="preserve"> participants completed Experiments 1a and 1b, respectively, each hearing two instance</w:t>
      </w:r>
      <w:r w:rsidR="002C3295">
        <w:t>s</w:t>
      </w:r>
      <w:r w:rsidR="00B00214">
        <w:t xml:space="preserve"> of each stimulus, for a total of </w:t>
      </w:r>
      <w:r w:rsidR="004152EC">
        <w:t>3983</w:t>
      </w:r>
      <w:r w:rsidR="00B00214">
        <w:t xml:space="preserve"> and </w:t>
      </w:r>
      <w:r w:rsidR="004152EC">
        <w:t>8970</w:t>
      </w:r>
      <w:r w:rsidR="00B00214">
        <w:t xml:space="preserve"> </w:t>
      </w:r>
      <w:commentRangeEnd w:id="12"/>
      <w:r w:rsidR="00B00214">
        <w:rPr>
          <w:rStyle w:val="Kommentarsreferens"/>
          <w:rFonts w:eastAsia="Times"/>
        </w:rPr>
        <w:commentReference w:id="12"/>
      </w:r>
      <w:r w:rsidR="00B00214">
        <w:t xml:space="preserve">categorization responses, respectively. For cross-validation, we randomly split the participants in each experiment into two bins, creating </w:t>
      </w:r>
      <w:r w:rsidR="002C3295">
        <w:t xml:space="preserve">a </w:t>
      </w:r>
      <w:r w:rsidR="002C3295" w:rsidRPr="00EB1601">
        <w:rPr>
          <w:i/>
          <w:iCs/>
        </w:rPr>
        <w:t xml:space="preserve">training </w:t>
      </w:r>
      <w:r w:rsidR="00B00214" w:rsidRPr="00EB1601">
        <w:rPr>
          <w:i/>
          <w:iCs/>
        </w:rPr>
        <w:t>fold</w:t>
      </w:r>
      <w:r w:rsidR="00B00214">
        <w:t xml:space="preserve"> for </w:t>
      </w:r>
      <w:r w:rsidR="002C3295">
        <w:t>optimize</w:t>
      </w:r>
      <w:r w:rsidR="00B00214">
        <w:t xml:space="preserve"> the </w:t>
      </w:r>
      <w:r w:rsidR="002C3295">
        <w:t>free parameters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M-1</m:t>
            </m:r>
          </m:sub>
        </m:sSub>
      </m:oMath>
      <w:r w:rsidR="002C3295">
        <w:t>)</w:t>
      </w:r>
      <w:r w:rsidR="00B00214">
        <w:t xml:space="preserve"> </w:t>
      </w:r>
      <w:r w:rsidR="002C3295">
        <w:t xml:space="preserve">against listeners’ responses, </w:t>
      </w:r>
      <w:r w:rsidR="00B00214">
        <w:t xml:space="preserve">and </w:t>
      </w:r>
      <w:r w:rsidR="002C3295">
        <w:t>a</w:t>
      </w:r>
      <w:r w:rsidR="00B00214">
        <w:t xml:space="preserve"> </w:t>
      </w:r>
      <w:r w:rsidR="002C3295" w:rsidRPr="00EB1601">
        <w:rPr>
          <w:i/>
          <w:iCs/>
        </w:rPr>
        <w:t xml:space="preserve">test </w:t>
      </w:r>
      <w:r w:rsidR="00B00214" w:rsidRPr="00EB1601">
        <w:rPr>
          <w:i/>
          <w:iCs/>
        </w:rPr>
        <w:t>fold</w:t>
      </w:r>
      <w:r w:rsidR="00B00214">
        <w:t xml:space="preserve"> to assess </w:t>
      </w:r>
      <w:r w:rsidR="002C3295">
        <w:t>the</w:t>
      </w:r>
      <w:r w:rsidR="00B00214">
        <w:t xml:space="preserve"> fit on held-out data</w:t>
      </w:r>
      <w:r w:rsidR="002C3295">
        <w:t>.</w:t>
      </w:r>
    </w:p>
    <w:p w14:paraId="56BA077C" w14:textId="77777777" w:rsidR="00A555C6" w:rsidRPr="00EB1601" w:rsidRDefault="00A555C6" w:rsidP="00A555C6"/>
    <w:p w14:paraId="1A125D1F" w14:textId="6B3601D5" w:rsidR="008441C8" w:rsidRDefault="008441C8" w:rsidP="008441C8">
      <w:pPr>
        <w:pStyle w:val="NormalSectionStart"/>
      </w:pPr>
      <w:r>
        <w:rPr>
          <w:b/>
          <w:bCs/>
        </w:rPr>
        <w:t xml:space="preserve">Data preparation. </w:t>
      </w:r>
      <w:commentRangeStart w:id="13"/>
      <w:r>
        <w:t xml:space="preserve">We log-transformed </w:t>
      </w:r>
      <w:r w:rsidR="00A54E89">
        <w:t>all duration,</w:t>
      </w:r>
      <w:r>
        <w:t xml:space="preserve"> </w:t>
      </w:r>
      <w:r w:rsidR="00A54E89">
        <w:t xml:space="preserve">f0 </w:t>
      </w:r>
      <w:r>
        <w:t xml:space="preserve">and formant </w:t>
      </w:r>
      <w:r w:rsidR="00A54E89">
        <w:t>values</w:t>
      </w:r>
      <w:commentRangeEnd w:id="13"/>
      <w:r w:rsidR="00A54E89">
        <w:rPr>
          <w:rStyle w:val="Kommentarsreferens"/>
          <w:rFonts w:eastAsia="Times"/>
        </w:rPr>
        <w:commentReference w:id="13"/>
      </w:r>
      <w:r>
        <w:t xml:space="preserve"> since this is known to both better approximate the neural representations of frequency information in the human brain (REF), and to better fit human behavior (REF). </w:t>
      </w:r>
    </w:p>
    <w:p w14:paraId="054DBBDC" w14:textId="78316591" w:rsidR="008441C8" w:rsidRPr="008441C8" w:rsidRDefault="008441C8" w:rsidP="008441C8">
      <w:pPr>
        <w:pStyle w:val="NormalSectionStart"/>
        <w:ind w:firstLine="180"/>
      </w:pPr>
      <w:r>
        <w:t xml:space="preserve">To increase interpretability of feature weights, and to aid model fitting, we followed previous work and z-score the features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For this, we calculated the mean and SD of each feature over the combined exemplar and perception data. As z-scoring is a linear transform, it does not affect the results.</w:t>
      </w:r>
    </w:p>
    <w:p w14:paraId="32D601A9" w14:textId="77777777" w:rsidR="008441C8" w:rsidRDefault="008441C8" w:rsidP="008441C8">
      <w:pPr>
        <w:pStyle w:val="NormalSectionStart"/>
        <w:rPr>
          <w:b/>
          <w:bCs/>
        </w:rPr>
      </w:pPr>
    </w:p>
    <w:p w14:paraId="09EC42A8" w14:textId="71928E80" w:rsidR="00A50D19" w:rsidRPr="008441C8" w:rsidRDefault="00A555C6" w:rsidP="008441C8">
      <w:pPr>
        <w:pStyle w:val="NormalSectionStart"/>
        <w:rPr>
          <w:b/>
          <w:bCs/>
          <w:i/>
          <w:iCs/>
        </w:rPr>
      </w:pPr>
      <w:r>
        <w:rPr>
          <w:b/>
          <w:bCs/>
        </w:rPr>
        <w:t>Model fitting</w:t>
      </w:r>
      <w:r w:rsidR="002C3295" w:rsidRPr="00EB1601">
        <w:rPr>
          <w:b/>
          <w:bCs/>
        </w:rPr>
        <w:t>.</w:t>
      </w:r>
      <w:r w:rsidR="008441C8">
        <w:rPr>
          <w:b/>
          <w:bCs/>
          <w:i/>
          <w:iCs/>
        </w:rPr>
        <w:t xml:space="preserve"> </w:t>
      </w:r>
      <w:r w:rsidR="008441C8">
        <w:t>S</w:t>
      </w:r>
      <w:commentRangeStart w:id="14"/>
      <w:r w:rsidR="00FC6116" w:rsidRPr="00FC6116">
        <w:t xml:space="preserve">equential </w:t>
      </w:r>
      <w:r w:rsidR="00B4285E">
        <w:t>l</w:t>
      </w:r>
      <w:r w:rsidR="00FC6116" w:rsidRPr="00FC6116">
        <w:t xml:space="preserve">east </w:t>
      </w:r>
      <w:r w:rsidR="00B4285E">
        <w:t>s</w:t>
      </w:r>
      <w:r w:rsidR="00FC6116" w:rsidRPr="00FC6116">
        <w:t xml:space="preserve">quares </w:t>
      </w:r>
      <w:r w:rsidR="00B4285E">
        <w:t>p</w:t>
      </w:r>
      <w:r w:rsidR="00FC6116" w:rsidRPr="00FC6116">
        <w:t xml:space="preserve">rogramming </w:t>
      </w:r>
      <w:commentRangeEnd w:id="14"/>
      <w:r w:rsidR="0005619A">
        <w:rPr>
          <w:rStyle w:val="Kommentarsreferens"/>
        </w:rPr>
        <w:commentReference w:id="14"/>
      </w:r>
      <w:r w:rsidR="008441C8">
        <w:t xml:space="preserve">was used </w:t>
      </w:r>
      <w:r w:rsidR="00FC6116" w:rsidRPr="00FC6116">
        <w:t>to</w:t>
      </w:r>
      <w:r w:rsidR="00B4285E">
        <w:t xml:space="preserve"> </w:t>
      </w:r>
      <w:r w:rsidR="008441C8">
        <w:t>determine</w:t>
      </w:r>
      <w:r w:rsidR="00B4285E">
        <w:t xml:space="preserve"> the </w:t>
      </w:r>
      <w:r w:rsidR="00A50D19">
        <w:t xml:space="preserve">feature weights </w:t>
      </w:r>
      <w:r w:rsidR="00B4285E">
        <w:t>that</w:t>
      </w:r>
      <w:r w:rsidR="00FC6116" w:rsidRPr="00FC6116">
        <w:t xml:space="preserve"> maximize the log</w:t>
      </w:r>
      <w:r w:rsidR="00A54E89">
        <w:t>-</w:t>
      </w:r>
      <w:r w:rsidR="00FC6116" w:rsidRPr="00FC6116">
        <w:t>likelihood of listener</w:t>
      </w:r>
      <w:r w:rsidR="00B4285E">
        <w:t>s’</w:t>
      </w:r>
      <w:r w:rsidR="00FC6116" w:rsidRPr="00FC6116">
        <w:t xml:space="preserve"> responses</w:t>
      </w:r>
      <w:r w:rsidR="00A50D19">
        <w:t xml:space="preserve"> in the training data, </w:t>
      </w:r>
      <w:commentRangeStart w:id="15"/>
      <w:r w:rsidR="00A50D19">
        <w:t>separately for each of the five exemplar folds</w:t>
      </w:r>
      <w:commentRangeEnd w:id="15"/>
      <w:r w:rsidR="00A50D19">
        <w:rPr>
          <w:rStyle w:val="Kommentarsreferens"/>
        </w:rPr>
        <w:commentReference w:id="15"/>
      </w:r>
      <w:r w:rsidR="00FC6116" w:rsidRPr="00FC6116">
        <w:t xml:space="preserve">. </w:t>
      </w:r>
      <w:r w:rsidR="008441C8">
        <w:t xml:space="preserve">Distributed over </w:t>
      </w:r>
      <w:commentRangeStart w:id="16"/>
      <w:r w:rsidR="008441C8">
        <w:t xml:space="preserve">XXX cores on a </w:t>
      </w:r>
      <w:proofErr w:type="spellStart"/>
      <w:r w:rsidR="008441C8">
        <w:t>Blue</w:t>
      </w:r>
      <w:r w:rsidR="00A54E89">
        <w:t>H</w:t>
      </w:r>
      <w:r w:rsidR="008441C8">
        <w:t>ive</w:t>
      </w:r>
      <w:proofErr w:type="spellEnd"/>
      <w:r w:rsidR="008441C8">
        <w:t xml:space="preserve"> cluster, the 180 optimizations (=36 models x 5 folds) took XXX hours to complete. </w:t>
      </w:r>
      <w:commentRangeEnd w:id="16"/>
      <w:r w:rsidR="008441C8">
        <w:rPr>
          <w:rStyle w:val="Kommentarsreferens"/>
        </w:rPr>
        <w:commentReference w:id="16"/>
      </w:r>
    </w:p>
    <w:p w14:paraId="6ECFF0E9" w14:textId="064E745E" w:rsidR="00A555C6" w:rsidRPr="000B081C" w:rsidRDefault="00A555C6" w:rsidP="000B081C">
      <w:pPr>
        <w:pStyle w:val="Rubrik2"/>
      </w:pPr>
      <w:r w:rsidRPr="000B081C">
        <w:t>Results</w:t>
      </w:r>
    </w:p>
    <w:p w14:paraId="0CFD77A9" w14:textId="1A61E57D" w:rsidR="00A50D19" w:rsidRDefault="00A54E89" w:rsidP="00A50D19">
      <w:pPr>
        <w:ind w:firstLine="0"/>
        <w:rPr>
          <w:rFonts w:eastAsia="Times New Roman"/>
        </w:rPr>
      </w:pPr>
      <w:r>
        <w:rPr>
          <w:rFonts w:eastAsia="Times New Roman"/>
        </w:rPr>
        <w:t>Log-likelihoods on the test data did not significantly differ from log-likelihoods on the test data, suggesting that we did not overfit to the data (</w:t>
      </w:r>
      <w:commentRangeStart w:id="17"/>
      <w:commentRangeStart w:id="18"/>
      <w:r>
        <w:rPr>
          <w:rFonts w:eastAsia="Times New Roman"/>
        </w:rPr>
        <w:t xml:space="preserve">mixed-effect logistic regression with random intercepts by fold, </w:t>
      </w:r>
      <w:r>
        <w:rPr>
          <w:rFonts w:eastAsia="Times New Roman"/>
          <w:i/>
          <w:iCs/>
        </w:rPr>
        <w:t>p</w:t>
      </w:r>
      <w:r>
        <w:rPr>
          <w:rFonts w:eastAsia="Times New Roman"/>
        </w:rPr>
        <w:t>&gt;XXX</w:t>
      </w:r>
      <w:commentRangeEnd w:id="17"/>
      <w:r>
        <w:rPr>
          <w:rStyle w:val="Kommentarsreferens"/>
        </w:rPr>
        <w:commentReference w:id="17"/>
      </w:r>
      <w:commentRangeEnd w:id="18"/>
      <w:r w:rsidR="00D22BC7">
        <w:rPr>
          <w:rStyle w:val="Kommentarsreferens"/>
        </w:rPr>
        <w:commentReference w:id="18"/>
      </w:r>
      <w:r>
        <w:rPr>
          <w:rFonts w:eastAsia="Times New Roman"/>
        </w:rPr>
        <w:t>).</w:t>
      </w:r>
    </w:p>
    <w:p w14:paraId="42A59C86" w14:textId="50951E08" w:rsidR="00A54E89" w:rsidRDefault="00A54E89" w:rsidP="00A54E89">
      <w:pPr>
        <w:ind w:firstLine="180"/>
        <w:rPr>
          <w:rFonts w:eastAsia="Times New Roman"/>
        </w:rPr>
      </w:pPr>
      <w:r>
        <w:rPr>
          <w:rFonts w:eastAsia="Times New Roman"/>
        </w:rPr>
        <w:t xml:space="preserve">As shown in </w:t>
      </w:r>
      <w:r>
        <w:rPr>
          <w:rFonts w:eastAsia="Times New Roman"/>
        </w:rPr>
        <w:fldChar w:fldCharType="begin"/>
      </w:r>
      <w:r>
        <w:rPr>
          <w:rFonts w:eastAsia="Times New Roman"/>
        </w:rPr>
        <w:instrText xml:space="preserve"> REF _Ref186287056 \h </w:instrText>
      </w:r>
      <w:r>
        <w:rPr>
          <w:rFonts w:eastAsia="Times New Roman"/>
        </w:rPr>
      </w:r>
      <w:r>
        <w:rPr>
          <w:rFonts w:eastAsia="Times New Roman"/>
        </w:rPr>
        <w:fldChar w:fldCharType="separate"/>
      </w:r>
      <w:r>
        <w:t xml:space="preserve">Figure </w:t>
      </w:r>
      <w:r>
        <w:rPr>
          <w:noProof/>
        </w:rPr>
        <w:t>3</w:t>
      </w:r>
      <w:r>
        <w:rPr>
          <w:rFonts w:eastAsia="Times New Roman"/>
        </w:rPr>
        <w:fldChar w:fldCharType="end"/>
      </w:r>
      <w:r>
        <w:rPr>
          <w:rFonts w:eastAsia="Times New Roman"/>
        </w:rPr>
        <w:t>, …</w:t>
      </w:r>
    </w:p>
    <w:p w14:paraId="39979B7F" w14:textId="77777777" w:rsidR="00A50D19" w:rsidRDefault="00A50D19" w:rsidP="00A50D19">
      <w:pPr>
        <w:ind w:firstLine="0"/>
        <w:rPr>
          <w:rFonts w:eastAsia="Times New Roman"/>
        </w:rPr>
      </w:pPr>
    </w:p>
    <w:p w14:paraId="78B95A1D" w14:textId="32A23CCD" w:rsidR="00A50D19" w:rsidRDefault="00A555C6" w:rsidP="00EB1601">
      <w:pPr>
        <w:ind w:firstLine="0"/>
        <w:jc w:val="center"/>
        <w:rPr>
          <w:rFonts w:eastAsia="Times New Roman"/>
        </w:rPr>
      </w:pPr>
      <w:commentRangeStart w:id="19"/>
      <w:r w:rsidRPr="00EB1601">
        <w:rPr>
          <w:rFonts w:eastAsia="Times New Roman"/>
          <w:highlight w:val="yellow"/>
        </w:rPr>
        <w:t>XXX</w:t>
      </w:r>
      <w:commentRangeEnd w:id="19"/>
      <w:r w:rsidR="00EB1601">
        <w:rPr>
          <w:rStyle w:val="Kommentarsreferens"/>
        </w:rPr>
        <w:commentReference w:id="19"/>
      </w:r>
    </w:p>
    <w:p w14:paraId="7875F7A7" w14:textId="60636825" w:rsidR="00A50D19" w:rsidRDefault="00A555C6" w:rsidP="00EB1601">
      <w:pPr>
        <w:pStyle w:val="Beskrivning"/>
      </w:pPr>
      <w:bookmarkStart w:id="20" w:name="_Ref186287056"/>
      <w:r>
        <w:t xml:space="preserve">Figure </w:t>
      </w:r>
      <w:fldSimple w:instr=" SEQ Figure \* ARABIC ">
        <w:r w:rsidR="00A54E89">
          <w:rPr>
            <w:noProof/>
          </w:rPr>
          <w:t>3</w:t>
        </w:r>
      </w:fldSimple>
      <w:bookmarkEnd w:id="20"/>
      <w:r>
        <w:t xml:space="preserve">: </w:t>
      </w:r>
      <w:r w:rsidR="008441C8">
        <w:t xml:space="preserve">Mean </w:t>
      </w:r>
      <w:r w:rsidR="00D22BC7">
        <w:t xml:space="preserve">per-response </w:t>
      </w:r>
      <w:r w:rsidR="008441C8">
        <w:t>l</w:t>
      </w:r>
      <w:r>
        <w:t>og</w:t>
      </w:r>
      <w:r w:rsidR="008441C8">
        <w:t>-</w:t>
      </w:r>
      <w:r>
        <w:t xml:space="preserve">likelihood of listeners’ </w:t>
      </w:r>
      <w:r w:rsidR="00D22BC7">
        <w:t xml:space="preserve">vowel </w:t>
      </w:r>
      <w:r>
        <w:t>categorization</w:t>
      </w:r>
      <w:r w:rsidR="00D22BC7">
        <w:t>s</w:t>
      </w:r>
      <w:r>
        <w:t xml:space="preserve"> in held-out test data</w:t>
      </w:r>
    </w:p>
    <w:p w14:paraId="029879C2" w14:textId="77777777" w:rsidR="008441C8" w:rsidRDefault="008441C8" w:rsidP="008441C8">
      <w:pPr>
        <w:pStyle w:val="NormalSectionStart"/>
      </w:pPr>
    </w:p>
    <w:p w14:paraId="3C59EC5E" w14:textId="6930C449" w:rsidR="008441C8" w:rsidRPr="008441C8" w:rsidRDefault="008441C8" w:rsidP="008441C8">
      <w:r>
        <w:t xml:space="preserve">[Core findings: </w:t>
      </w:r>
      <w:r w:rsidR="00A54E89">
        <w:t>Is dynamic better than static? D</w:t>
      </w:r>
      <w:r>
        <w:t>oes number of features matter</w:t>
      </w:r>
      <w:r w:rsidR="00A54E89">
        <w:t>? Is one tau and/or s reliably better?</w:t>
      </w:r>
      <w:r>
        <w:t>]</w:t>
      </w:r>
    </w:p>
    <w:p w14:paraId="03CE62D9" w14:textId="76E06D68" w:rsidR="00EB1601" w:rsidRDefault="00EB1601" w:rsidP="00EB1601">
      <w:pPr>
        <w:pStyle w:val="Rubrik1"/>
      </w:pPr>
      <w:r>
        <w:t>Study 2</w:t>
      </w:r>
      <w:r w:rsidR="008441C8">
        <w:t>: Does normalization help?</w:t>
      </w:r>
    </w:p>
    <w:p w14:paraId="130D0C0E" w14:textId="11CF6B10" w:rsidR="00A50D19" w:rsidRDefault="00A54E89" w:rsidP="00A50D19">
      <w:pPr>
        <w:ind w:firstLine="0"/>
        <w:rPr>
          <w:rFonts w:eastAsia="Times New Roman"/>
        </w:rPr>
      </w:pPr>
      <w:r>
        <w:rPr>
          <w:rFonts w:eastAsia="Times New Roman"/>
        </w:rPr>
        <w:t>Based on the results of Study 1, we decided to estimate the effects of normalization for XXX models: … [explain choice: F1-F2 only because it’s often used]</w:t>
      </w:r>
    </w:p>
    <w:p w14:paraId="63E5EBA6" w14:textId="3ABADB49" w:rsidR="00A54E89" w:rsidRDefault="00A54E89" w:rsidP="00A54E89">
      <w:pPr>
        <w:ind w:firstLine="180"/>
        <w:rPr>
          <w:rFonts w:eastAsia="Times New Roman"/>
        </w:rPr>
      </w:pPr>
      <w:r>
        <w:rPr>
          <w:rFonts w:eastAsia="Times New Roman"/>
        </w:rPr>
        <w:t xml:space="preserve">We took the exact same approach as in Study 1, </w:t>
      </w:r>
      <w:commentRangeStart w:id="21"/>
      <w:r>
        <w:rPr>
          <w:rFonts w:eastAsia="Times New Roman"/>
        </w:rPr>
        <w:t xml:space="preserve">except that we included the scaling parameter </w:t>
      </w:r>
      <w:r>
        <w:rPr>
          <w:rFonts w:eastAsia="Times New Roman"/>
          <w:i/>
          <w:iCs/>
        </w:rPr>
        <w:t>s</w:t>
      </w:r>
      <w:r>
        <w:rPr>
          <w:rFonts w:eastAsia="Times New Roman"/>
        </w:rPr>
        <w:t xml:space="preserve"> in the optimization.</w:t>
      </w:r>
      <w:commentRangeEnd w:id="21"/>
      <w:r w:rsidR="00534657">
        <w:rPr>
          <w:rStyle w:val="Kommentarsreferens"/>
        </w:rPr>
        <w:commentReference w:id="21"/>
      </w:r>
    </w:p>
    <w:p w14:paraId="2BA5DC57" w14:textId="77777777" w:rsidR="00A50D19" w:rsidRDefault="00A50D19" w:rsidP="00A50D19">
      <w:pPr>
        <w:ind w:firstLine="0"/>
        <w:rPr>
          <w:rFonts w:eastAsia="Times New Roman"/>
        </w:rPr>
      </w:pPr>
    </w:p>
    <w:p w14:paraId="275E9FC7" w14:textId="77777777" w:rsidR="00A50D19" w:rsidRDefault="00A50D19" w:rsidP="00A50D19">
      <w:pPr>
        <w:ind w:firstLine="0"/>
        <w:rPr>
          <w:rFonts w:eastAsia="Times New Roman"/>
        </w:rPr>
      </w:pPr>
    </w:p>
    <w:p w14:paraId="33248FE8" w14:textId="307A2933" w:rsidR="00A50D19" w:rsidRDefault="00126A62" w:rsidP="00A50D19">
      <w:pPr>
        <w:ind w:firstLine="0"/>
        <w:rPr>
          <w:rFonts w:eastAsia="Times New Roman"/>
        </w:rPr>
      </w:pPr>
      <w:r>
        <w:rPr>
          <w:rFonts w:eastAsia="Times New Roman"/>
        </w:rPr>
        <w:t>Normalization to consider: C-</w:t>
      </w:r>
      <w:proofErr w:type="spellStart"/>
      <w:r>
        <w:rPr>
          <w:rFonts w:eastAsia="Times New Roman"/>
        </w:rPr>
        <w:t>CuRE</w:t>
      </w:r>
      <w:proofErr w:type="spellEnd"/>
      <w:r>
        <w:rPr>
          <w:rFonts w:eastAsia="Times New Roman"/>
        </w:rPr>
        <w:t xml:space="preserve"> over log-transformed features (same as </w:t>
      </w:r>
      <w:proofErr w:type="spellStart"/>
      <w:r>
        <w:rPr>
          <w:rFonts w:eastAsia="Times New Roman"/>
        </w:rPr>
        <w:t>Nearey</w:t>
      </w:r>
      <w:proofErr w:type="spellEnd"/>
      <w:r>
        <w:rPr>
          <w:rFonts w:eastAsia="Times New Roman"/>
        </w:rPr>
        <w:t xml:space="preserve"> log-mean) and/or </w:t>
      </w:r>
      <w:proofErr w:type="spellStart"/>
      <w:r>
        <w:rPr>
          <w:rFonts w:eastAsia="Times New Roman"/>
        </w:rPr>
        <w:t>Nearey</w:t>
      </w:r>
      <w:proofErr w:type="spellEnd"/>
      <w:r>
        <w:rPr>
          <w:rFonts w:eastAsia="Times New Roman"/>
        </w:rPr>
        <w:t xml:space="preserve"> uniform scaling (single log-mean).</w:t>
      </w:r>
    </w:p>
    <w:p w14:paraId="613639A9" w14:textId="77777777" w:rsidR="00A50D19" w:rsidRDefault="00A50D19" w:rsidP="00A50D19">
      <w:pPr>
        <w:ind w:firstLine="0"/>
        <w:rPr>
          <w:rFonts w:eastAsia="Times New Roman"/>
        </w:rPr>
      </w:pPr>
    </w:p>
    <w:p w14:paraId="057DA725" w14:textId="77777777" w:rsidR="00A50D19" w:rsidRDefault="00A50D19" w:rsidP="00A50D19">
      <w:pPr>
        <w:ind w:firstLine="0"/>
        <w:rPr>
          <w:rFonts w:eastAsia="Times New Roman"/>
        </w:rPr>
      </w:pPr>
    </w:p>
    <w:p w14:paraId="53482A6C" w14:textId="77777777" w:rsidR="00A50D19" w:rsidRDefault="00A50D19" w:rsidP="00A50D19">
      <w:pPr>
        <w:ind w:firstLine="0"/>
        <w:rPr>
          <w:rFonts w:eastAsia="Times New Roman"/>
        </w:rPr>
      </w:pPr>
    </w:p>
    <w:p w14:paraId="44802ADE" w14:textId="77777777" w:rsidR="00A50D19" w:rsidRDefault="00A50D19" w:rsidP="00A50D19">
      <w:pPr>
        <w:ind w:firstLine="0"/>
        <w:rPr>
          <w:rFonts w:eastAsia="Times New Roman"/>
        </w:rPr>
      </w:pPr>
    </w:p>
    <w:p w14:paraId="115368F2" w14:textId="77777777" w:rsidR="00A50D19" w:rsidRDefault="00A50D19" w:rsidP="00A50D19">
      <w:pPr>
        <w:ind w:firstLine="0"/>
        <w:rPr>
          <w:rFonts w:eastAsia="Times New Roman"/>
        </w:rPr>
      </w:pPr>
    </w:p>
    <w:p w14:paraId="09FECC89" w14:textId="77777777" w:rsidR="00A50D19" w:rsidRDefault="00A50D19" w:rsidP="00A50D19">
      <w:pPr>
        <w:ind w:firstLine="0"/>
        <w:rPr>
          <w:rFonts w:eastAsia="Times New Roman"/>
        </w:rPr>
      </w:pPr>
    </w:p>
    <w:p w14:paraId="0CD471BD" w14:textId="77777777" w:rsidR="00A50D19" w:rsidRDefault="00A50D19" w:rsidP="00A50D19">
      <w:pPr>
        <w:ind w:firstLine="0"/>
        <w:rPr>
          <w:rFonts w:eastAsia="Times New Roman"/>
        </w:rPr>
      </w:pPr>
    </w:p>
    <w:p w14:paraId="47A14833" w14:textId="77777777" w:rsidR="00A50D19" w:rsidRDefault="00A50D19" w:rsidP="00A50D19">
      <w:pPr>
        <w:ind w:firstLine="0"/>
        <w:rPr>
          <w:rFonts w:eastAsia="Times New Roman"/>
        </w:rPr>
      </w:pPr>
    </w:p>
    <w:p w14:paraId="03C538EE" w14:textId="77777777" w:rsidR="00A50D19" w:rsidRDefault="00A50D19" w:rsidP="00A50D19">
      <w:pPr>
        <w:ind w:firstLine="0"/>
        <w:rPr>
          <w:rFonts w:eastAsia="Times New Roman"/>
        </w:rPr>
      </w:pPr>
    </w:p>
    <w:p w14:paraId="7F436691" w14:textId="77777777" w:rsidR="00A50D19" w:rsidRDefault="00A50D19" w:rsidP="00A50D19">
      <w:pPr>
        <w:ind w:firstLine="0"/>
        <w:rPr>
          <w:rFonts w:eastAsia="Times New Roman"/>
        </w:rPr>
      </w:pPr>
    </w:p>
    <w:p w14:paraId="65AFBC59" w14:textId="77777777" w:rsidR="00A50D19" w:rsidRDefault="00A50D19" w:rsidP="00A50D19">
      <w:pPr>
        <w:ind w:firstLine="0"/>
        <w:rPr>
          <w:rFonts w:eastAsia="Times New Roman"/>
        </w:rPr>
      </w:pPr>
    </w:p>
    <w:p w14:paraId="309A08DB" w14:textId="77777777" w:rsidR="00A50D19" w:rsidRPr="00FC6116" w:rsidRDefault="00A50D19" w:rsidP="00A50D19">
      <w:pPr>
        <w:ind w:firstLine="0"/>
        <w:rPr>
          <w:rFonts w:eastAsia="Times New Roman"/>
        </w:rPr>
      </w:pPr>
    </w:p>
    <w:p w14:paraId="49038AF4" w14:textId="6D8802DC" w:rsidR="00A50D19" w:rsidDel="00A50D19" w:rsidRDefault="00A50D19" w:rsidP="00A50D19">
      <w:pPr>
        <w:rPr>
          <w:del w:id="22" w:author="Jaeger, Florian" w:date="2024-12-28T13:17:00Z" w16du:dateUtc="2024-12-28T20:17:00Z"/>
          <w:rFonts w:eastAsia="Times New Roman"/>
        </w:rPr>
      </w:pPr>
      <w:del w:id="23" w:author="Jaeger, Florian" w:date="2024-12-28T13:17:00Z" w16du:dateUtc="2024-12-28T20:17:00Z">
        <w:r w:rsidRPr="00FC6116" w:rsidDel="00A50D19">
          <w:rPr>
            <w:rFonts w:eastAsia="Times New Roman"/>
          </w:rPr>
          <w:delText>Where (K) is the number of cross-validation folds.</w:delText>
        </w:r>
      </w:del>
    </w:p>
    <w:p w14:paraId="31BD5358" w14:textId="77777777" w:rsidR="00FC6116" w:rsidRDefault="00FC6116" w:rsidP="00FC6116">
      <w:pPr>
        <w:rPr>
          <w:rFonts w:eastAsia="Times New Roman"/>
        </w:rPr>
      </w:pPr>
    </w:p>
    <w:p w14:paraId="19ADD716" w14:textId="2052AE9F" w:rsidR="00FC6116" w:rsidRPr="00B0356B" w:rsidRDefault="00FC6116" w:rsidP="00FC6116">
      <w:pPr>
        <w:ind w:firstLine="720"/>
        <w:rPr>
          <w:rFonts w:eastAsia="Times New Roman"/>
        </w:rPr>
      </w:pPr>
    </w:p>
    <w:p w14:paraId="7D6A8E69" w14:textId="77777777" w:rsidR="00FC6116" w:rsidRDefault="00FC6116" w:rsidP="00B0356B">
      <w:pPr>
        <w:rPr>
          <w:rFonts w:eastAsia="Times New Roman"/>
        </w:rPr>
      </w:pPr>
    </w:p>
    <w:p w14:paraId="09722767" w14:textId="6EFB8045" w:rsidR="00B0356B" w:rsidRPr="00EE3CBA" w:rsidRDefault="00B0356B" w:rsidP="00EE3CBA">
      <w:pPr>
        <w:ind w:firstLine="0"/>
        <w:rPr>
          <w:rFonts w:eastAsia="Times New Roman"/>
          <w:strike/>
          <w:color w:val="FF0000"/>
        </w:rPr>
      </w:pPr>
    </w:p>
    <w:p w14:paraId="4201B24B" w14:textId="77777777" w:rsidR="00FC6116" w:rsidRDefault="00FC6116" w:rsidP="00FC6116">
      <w:pPr>
        <w:rPr>
          <w:rFonts w:eastAsia="Times New Roman"/>
        </w:rPr>
      </w:pPr>
    </w:p>
    <w:p w14:paraId="774110C4" w14:textId="3B2F2A4C" w:rsidR="00B0356B" w:rsidRPr="00B0356B" w:rsidRDefault="00D22BC7" w:rsidP="00B0356B">
      <w:pPr>
        <w:pStyle w:val="Rubrik1"/>
      </w:pPr>
      <w:r>
        <w:t xml:space="preserve">Old </w:t>
      </w:r>
      <w:r w:rsidR="00B0356B">
        <w:t>Result</w:t>
      </w:r>
      <w:r>
        <w:t>s</w:t>
      </w:r>
    </w:p>
    <w:p w14:paraId="162D2093" w14:textId="77777777" w:rsidR="00B0356B" w:rsidRDefault="00B0356B" w:rsidP="00B0356B">
      <w:pPr>
        <w:rPr>
          <w:rFonts w:eastAsia="Times New Roman"/>
          <w:b/>
          <w:sz w:val="22"/>
        </w:rPr>
      </w:pPr>
      <w:r w:rsidRPr="00B0356B">
        <w:rPr>
          <w:rFonts w:eastAsia="Times New Roman"/>
          <w:b/>
          <w:sz w:val="22"/>
        </w:rPr>
        <w:t xml:space="preserve">Parameter Optimization </w:t>
      </w:r>
    </w:p>
    <w:p w14:paraId="08A0A782" w14:textId="77777777" w:rsidR="00FE05C6" w:rsidRDefault="00FE05C6" w:rsidP="00FE05C6">
      <w:pPr>
        <w:rPr>
          <w:rFonts w:eastAsia="Times New Roman"/>
        </w:rPr>
      </w:pPr>
      <w:r w:rsidRPr="00FE05C6">
        <w:rPr>
          <w:rFonts w:eastAsia="Times New Roman"/>
        </w:rPr>
        <w:t>The optimization process revealed interesting patterns in the optimal parameter values across models. The feature weights showed systematic differences between normalized and unnormalized models, suggesting different relative importance of F1 and F2 in these contexts. The similarity scaling parameter demonstrated sensitivity to speech type (natural vs. synthetic).</w:t>
      </w:r>
    </w:p>
    <w:p w14:paraId="3BDCB16E" w14:textId="77777777" w:rsidR="00FE05C6" w:rsidRPr="00FE05C6" w:rsidRDefault="00FE05C6" w:rsidP="00FE05C6">
      <w:pPr>
        <w:rPr>
          <w:rFonts w:eastAsia="Times New Roman"/>
        </w:rPr>
      </w:pPr>
    </w:p>
    <w:p w14:paraId="6CC0A90E" w14:textId="77777777" w:rsidR="00FE05C6" w:rsidRDefault="00FE05C6" w:rsidP="00FE05C6">
      <w:pPr>
        <w:rPr>
          <w:rFonts w:eastAsia="Times New Roman"/>
          <w:b/>
          <w:sz w:val="22"/>
        </w:rPr>
      </w:pPr>
      <w:r w:rsidRPr="00FE05C6">
        <w:rPr>
          <w:rFonts w:eastAsia="Times New Roman"/>
          <w:b/>
          <w:sz w:val="22"/>
        </w:rPr>
        <w:t>Optimization Results:</w:t>
      </w:r>
    </w:p>
    <w:p w14:paraId="1D7475FA" w14:textId="77777777" w:rsidR="00FE05C6" w:rsidRDefault="00FE05C6" w:rsidP="00FE05C6">
      <w:pPr>
        <w:rPr>
          <w:rFonts w:eastAsia="Times New Roman"/>
          <w:b/>
          <w:sz w:val="22"/>
        </w:rPr>
      </w:pPr>
    </w:p>
    <w:p w14:paraId="4BFE144F" w14:textId="1040B3DF" w:rsidR="00FE05C6" w:rsidRPr="00FE05C6" w:rsidRDefault="00FE05C6" w:rsidP="00FE05C6">
      <w:pPr>
        <w:pStyle w:val="Figure"/>
      </w:pPr>
      <w:r>
        <w:t xml:space="preserve">Table 1: Optimized models </w:t>
      </w:r>
      <w:r w:rsidR="00D70A90">
        <w:t>parameters</w:t>
      </w:r>
    </w:p>
    <w:tbl>
      <w:tblPr>
        <w:tblW w:w="0" w:type="auto"/>
        <w:tblLook w:val="0000" w:firstRow="0" w:lastRow="0" w:firstColumn="0" w:lastColumn="0" w:noHBand="0" w:noVBand="0"/>
      </w:tblPr>
      <w:tblGrid>
        <w:gridCol w:w="1316"/>
        <w:gridCol w:w="766"/>
        <w:gridCol w:w="766"/>
        <w:gridCol w:w="1666"/>
      </w:tblGrid>
      <w:tr w:rsidR="00D70A90" w14:paraId="7C03EF62" w14:textId="77777777" w:rsidTr="00D22BC7">
        <w:trPr>
          <w:trHeight w:val="311"/>
          <w:tblHeader/>
        </w:trPr>
        <w:tc>
          <w:tcPr>
            <w:tcW w:w="0" w:type="auto"/>
            <w:tcBorders>
              <w:top w:val="single" w:sz="2" w:space="0" w:color="auto"/>
              <w:bottom w:val="single" w:sz="2" w:space="0" w:color="auto"/>
            </w:tcBorders>
          </w:tcPr>
          <w:p w14:paraId="6F85DE31" w14:textId="6367D558" w:rsidR="00FE05C6" w:rsidRDefault="00FE05C6" w:rsidP="007432FE">
            <w:pPr>
              <w:pStyle w:val="TableContent"/>
            </w:pPr>
            <w:r>
              <w:t>Model</w:t>
            </w:r>
          </w:p>
        </w:tc>
        <w:tc>
          <w:tcPr>
            <w:tcW w:w="0" w:type="auto"/>
            <w:tcBorders>
              <w:top w:val="single" w:sz="2" w:space="0" w:color="auto"/>
              <w:bottom w:val="single" w:sz="2" w:space="0" w:color="auto"/>
            </w:tcBorders>
          </w:tcPr>
          <w:p w14:paraId="40D52907" w14:textId="0BA39012" w:rsidR="00FE05C6" w:rsidRPr="00D70A90" w:rsidRDefault="00D70A90" w:rsidP="007432FE">
            <w:pPr>
              <w:pStyle w:val="TableContent"/>
              <w:rPr>
                <w:vertAlign w:val="subscript"/>
              </w:rPr>
            </w:pPr>
            <w:r>
              <w:t>w</w:t>
            </w:r>
            <w:r>
              <w:rPr>
                <w:vertAlign w:val="subscript"/>
              </w:rPr>
              <w:t>1</w:t>
            </w:r>
          </w:p>
        </w:tc>
        <w:tc>
          <w:tcPr>
            <w:tcW w:w="0" w:type="auto"/>
            <w:tcBorders>
              <w:top w:val="single" w:sz="2" w:space="0" w:color="auto"/>
              <w:bottom w:val="single" w:sz="2" w:space="0" w:color="auto"/>
            </w:tcBorders>
          </w:tcPr>
          <w:p w14:paraId="6D74570C" w14:textId="34439DFD" w:rsidR="00FE05C6" w:rsidRDefault="00D70A90" w:rsidP="007432FE">
            <w:pPr>
              <w:pStyle w:val="TableContent"/>
            </w:pPr>
            <w:r>
              <w:t>w</w:t>
            </w:r>
            <w:r>
              <w:rPr>
                <w:vertAlign w:val="subscript"/>
              </w:rPr>
              <w:t>2</w:t>
            </w:r>
          </w:p>
        </w:tc>
        <w:tc>
          <w:tcPr>
            <w:tcW w:w="0" w:type="auto"/>
            <w:tcBorders>
              <w:top w:val="single" w:sz="2" w:space="0" w:color="auto"/>
              <w:bottom w:val="single" w:sz="2" w:space="0" w:color="auto"/>
            </w:tcBorders>
          </w:tcPr>
          <w:p w14:paraId="7DA9F409" w14:textId="0BD24AF1" w:rsidR="00FE05C6" w:rsidRDefault="00D70A90" w:rsidP="007432FE">
            <w:pPr>
              <w:pStyle w:val="TableContent"/>
            </w:pPr>
            <w:r>
              <w:t>Similarity Scaling</w:t>
            </w:r>
          </w:p>
        </w:tc>
      </w:tr>
      <w:tr w:rsidR="00EE3CBA" w14:paraId="79411A9A" w14:textId="77777777" w:rsidTr="00D22BC7">
        <w:trPr>
          <w:trHeight w:val="326"/>
          <w:tblHeader/>
        </w:trPr>
        <w:tc>
          <w:tcPr>
            <w:tcW w:w="0" w:type="auto"/>
          </w:tcPr>
          <w:p w14:paraId="3E037504" w14:textId="28F25329" w:rsidR="00EE3CBA" w:rsidRDefault="00D22BC7" w:rsidP="00EE3CBA">
            <w:pPr>
              <w:pStyle w:val="TableContent"/>
            </w:pPr>
            <w:r>
              <w:t>No norm (1a)</w:t>
            </w:r>
          </w:p>
        </w:tc>
        <w:tc>
          <w:tcPr>
            <w:tcW w:w="0" w:type="auto"/>
          </w:tcPr>
          <w:p w14:paraId="5A8CDBB0" w14:textId="38F1F2BA" w:rsidR="00EE3CBA" w:rsidRDefault="00EE3CBA" w:rsidP="00EE3CBA">
            <w:pPr>
              <w:pStyle w:val="TableContent"/>
            </w:pPr>
            <w:r>
              <w:t>0.5158</w:t>
            </w:r>
          </w:p>
        </w:tc>
        <w:tc>
          <w:tcPr>
            <w:tcW w:w="0" w:type="auto"/>
          </w:tcPr>
          <w:p w14:paraId="5CA9104D" w14:textId="0F4B2F81" w:rsidR="00EE3CBA" w:rsidRDefault="00EE3CBA" w:rsidP="00EE3CBA">
            <w:pPr>
              <w:pStyle w:val="TableContent"/>
            </w:pPr>
            <w:r>
              <w:t>0.4815</w:t>
            </w:r>
          </w:p>
        </w:tc>
        <w:tc>
          <w:tcPr>
            <w:tcW w:w="0" w:type="auto"/>
          </w:tcPr>
          <w:p w14:paraId="25AD0261" w14:textId="175E9A3E" w:rsidR="00EE3CBA" w:rsidRDefault="00EE3CBA" w:rsidP="00EE3CBA">
            <w:pPr>
              <w:pStyle w:val="TableContent"/>
            </w:pPr>
            <w:r>
              <w:t>4.4158</w:t>
            </w:r>
          </w:p>
        </w:tc>
      </w:tr>
      <w:tr w:rsidR="00EE3CBA" w14:paraId="0DD2F62C" w14:textId="77777777" w:rsidTr="00D22BC7">
        <w:trPr>
          <w:trHeight w:val="326"/>
          <w:tblHeader/>
        </w:trPr>
        <w:tc>
          <w:tcPr>
            <w:tcW w:w="0" w:type="auto"/>
          </w:tcPr>
          <w:p w14:paraId="51A67E34" w14:textId="3E178941" w:rsidR="00EE3CBA" w:rsidRDefault="00D22BC7" w:rsidP="00EE3CBA">
            <w:pPr>
              <w:pStyle w:val="TableContent"/>
            </w:pPr>
            <w:r>
              <w:t>No norm (1b)</w:t>
            </w:r>
          </w:p>
        </w:tc>
        <w:tc>
          <w:tcPr>
            <w:tcW w:w="0" w:type="auto"/>
          </w:tcPr>
          <w:p w14:paraId="4A885987" w14:textId="164ADAD2" w:rsidR="00EE3CBA" w:rsidRDefault="00EE3CBA" w:rsidP="00EE3CBA">
            <w:pPr>
              <w:pStyle w:val="TableContent"/>
            </w:pPr>
            <w:r>
              <w:t>0.5426</w:t>
            </w:r>
          </w:p>
        </w:tc>
        <w:tc>
          <w:tcPr>
            <w:tcW w:w="0" w:type="auto"/>
          </w:tcPr>
          <w:p w14:paraId="14A91455" w14:textId="7135468C" w:rsidR="00EE3CBA" w:rsidRDefault="00EE3CBA" w:rsidP="00EE3CBA">
            <w:pPr>
              <w:pStyle w:val="TableContent"/>
            </w:pPr>
            <w:r>
              <w:t>0.4574</w:t>
            </w:r>
          </w:p>
        </w:tc>
        <w:tc>
          <w:tcPr>
            <w:tcW w:w="0" w:type="auto"/>
          </w:tcPr>
          <w:p w14:paraId="7B447F42" w14:textId="70627CA1" w:rsidR="00EE3CBA" w:rsidRDefault="00EE3CBA" w:rsidP="00EE3CBA">
            <w:pPr>
              <w:pStyle w:val="TableContent"/>
            </w:pPr>
            <w:r>
              <w:t>4.1211</w:t>
            </w:r>
          </w:p>
        </w:tc>
      </w:tr>
      <w:tr w:rsidR="00EE3CBA" w14:paraId="1F27319F" w14:textId="77777777" w:rsidTr="00D22BC7">
        <w:trPr>
          <w:trHeight w:val="326"/>
          <w:tblHeader/>
        </w:trPr>
        <w:tc>
          <w:tcPr>
            <w:tcW w:w="0" w:type="auto"/>
          </w:tcPr>
          <w:p w14:paraId="713ABEBD" w14:textId="2DCD3CD2" w:rsidR="00EE3CBA" w:rsidRDefault="00D22BC7" w:rsidP="00EE3CBA">
            <w:pPr>
              <w:pStyle w:val="TableContent"/>
            </w:pPr>
            <w:r>
              <w:t>Norm (1a)</w:t>
            </w:r>
          </w:p>
        </w:tc>
        <w:tc>
          <w:tcPr>
            <w:tcW w:w="0" w:type="auto"/>
          </w:tcPr>
          <w:p w14:paraId="7577CE90" w14:textId="363507CD" w:rsidR="00EE3CBA" w:rsidRDefault="00EE3CBA" w:rsidP="00EE3CBA">
            <w:pPr>
              <w:pStyle w:val="TableContent"/>
            </w:pPr>
            <w:r>
              <w:t>0.4907</w:t>
            </w:r>
          </w:p>
        </w:tc>
        <w:tc>
          <w:tcPr>
            <w:tcW w:w="0" w:type="auto"/>
          </w:tcPr>
          <w:p w14:paraId="3132479B" w14:textId="5A94BDC7" w:rsidR="00EE3CBA" w:rsidRDefault="00EE3CBA" w:rsidP="00EE3CBA">
            <w:pPr>
              <w:pStyle w:val="TableContent"/>
            </w:pPr>
            <w:r>
              <w:t>0.5093</w:t>
            </w:r>
          </w:p>
        </w:tc>
        <w:tc>
          <w:tcPr>
            <w:tcW w:w="0" w:type="auto"/>
          </w:tcPr>
          <w:p w14:paraId="75B440CF" w14:textId="062B5762" w:rsidR="00EE3CBA" w:rsidRDefault="00EE3CBA" w:rsidP="00EE3CBA">
            <w:pPr>
              <w:pStyle w:val="TableContent"/>
            </w:pPr>
            <w:r>
              <w:t>4.4165</w:t>
            </w:r>
          </w:p>
        </w:tc>
      </w:tr>
      <w:tr w:rsidR="00EE3CBA" w14:paraId="2FA2C2F9" w14:textId="77777777" w:rsidTr="00D22BC7">
        <w:trPr>
          <w:trHeight w:val="311"/>
          <w:tblHeader/>
        </w:trPr>
        <w:tc>
          <w:tcPr>
            <w:tcW w:w="0" w:type="auto"/>
            <w:tcBorders>
              <w:bottom w:val="single" w:sz="2" w:space="0" w:color="auto"/>
            </w:tcBorders>
          </w:tcPr>
          <w:p w14:paraId="3DA7744F" w14:textId="4D432818" w:rsidR="00EE3CBA" w:rsidRDefault="00D22BC7" w:rsidP="00EE3CBA">
            <w:pPr>
              <w:pStyle w:val="TableContent"/>
            </w:pPr>
            <w:r>
              <w:t>Norm (1b)</w:t>
            </w:r>
          </w:p>
        </w:tc>
        <w:tc>
          <w:tcPr>
            <w:tcW w:w="0" w:type="auto"/>
            <w:tcBorders>
              <w:bottom w:val="single" w:sz="2" w:space="0" w:color="auto"/>
            </w:tcBorders>
          </w:tcPr>
          <w:p w14:paraId="77DDA68F" w14:textId="2CFD07FF" w:rsidR="00EE3CBA" w:rsidRDefault="00EE3CBA" w:rsidP="00EE3CBA">
            <w:pPr>
              <w:pStyle w:val="TableContent"/>
            </w:pPr>
            <w:r>
              <w:t>0.5</w:t>
            </w:r>
            <w:r w:rsidR="00482416">
              <w:t>151</w:t>
            </w:r>
          </w:p>
        </w:tc>
        <w:tc>
          <w:tcPr>
            <w:tcW w:w="0" w:type="auto"/>
            <w:tcBorders>
              <w:bottom w:val="single" w:sz="2" w:space="0" w:color="auto"/>
            </w:tcBorders>
          </w:tcPr>
          <w:p w14:paraId="0641D210" w14:textId="3DCFA8A6" w:rsidR="00EE3CBA" w:rsidRDefault="00EE3CBA" w:rsidP="00EE3CBA">
            <w:pPr>
              <w:pStyle w:val="TableContent"/>
            </w:pPr>
            <w:r>
              <w:t>0.4829</w:t>
            </w:r>
          </w:p>
        </w:tc>
        <w:tc>
          <w:tcPr>
            <w:tcW w:w="0" w:type="auto"/>
            <w:tcBorders>
              <w:bottom w:val="single" w:sz="2" w:space="0" w:color="auto"/>
            </w:tcBorders>
          </w:tcPr>
          <w:p w14:paraId="5C25C27B" w14:textId="6513C88D" w:rsidR="00EE3CBA" w:rsidRDefault="00482416" w:rsidP="00EE3CBA">
            <w:pPr>
              <w:pStyle w:val="TableContent"/>
            </w:pPr>
            <w:r>
              <w:t>3</w:t>
            </w:r>
            <w:r w:rsidR="00EE3CBA">
              <w:t>.</w:t>
            </w:r>
            <w:r>
              <w:t>4938</w:t>
            </w:r>
          </w:p>
        </w:tc>
      </w:tr>
    </w:tbl>
    <w:p w14:paraId="36227C57" w14:textId="77777777" w:rsidR="00FE05C6" w:rsidRPr="00FE05C6" w:rsidRDefault="00FE05C6" w:rsidP="00FE05C6">
      <w:pPr>
        <w:rPr>
          <w:rFonts w:eastAsia="Times New Roman"/>
          <w:b/>
          <w:sz w:val="22"/>
        </w:rPr>
      </w:pPr>
    </w:p>
    <w:p w14:paraId="6610CA5F" w14:textId="77777777" w:rsidR="00B0356B" w:rsidRDefault="00B0356B" w:rsidP="00B0356B">
      <w:pPr>
        <w:rPr>
          <w:rFonts w:eastAsia="Times New Roman"/>
          <w:b/>
          <w:sz w:val="22"/>
        </w:rPr>
      </w:pPr>
      <w:r w:rsidRPr="00B0356B">
        <w:rPr>
          <w:rFonts w:eastAsia="Times New Roman"/>
          <w:b/>
          <w:sz w:val="22"/>
        </w:rPr>
        <w:t xml:space="preserve">Model Performance </w:t>
      </w:r>
    </w:p>
    <w:p w14:paraId="7899A443" w14:textId="77777777" w:rsidR="00D84205" w:rsidRDefault="00D84205" w:rsidP="009569D7">
      <w:pPr>
        <w:rPr>
          <w:rFonts w:eastAsia="Times New Roman"/>
          <w:b/>
          <w:sz w:val="22"/>
        </w:rPr>
      </w:pPr>
    </w:p>
    <w:p w14:paraId="27DB553B" w14:textId="77777777" w:rsidR="00D84205" w:rsidRDefault="00D84205" w:rsidP="00D84205">
      <w:pPr>
        <w:rPr>
          <w:rFonts w:eastAsia="Times New Roman"/>
          <w:b/>
          <w:sz w:val="22"/>
        </w:rPr>
      </w:pPr>
      <w:r w:rsidRPr="00D84205">
        <w:rPr>
          <w:rFonts w:eastAsia="Times New Roman"/>
          <w:b/>
          <w:sz w:val="22"/>
        </w:rPr>
        <w:t>Mean Tuning Log Likelihoods:</w:t>
      </w:r>
    </w:p>
    <w:p w14:paraId="2ACE1578" w14:textId="59F4A703" w:rsidR="00881FBC" w:rsidRPr="00881FBC" w:rsidRDefault="00881FBC" w:rsidP="00881FBC">
      <w:pPr>
        <w:rPr>
          <w:rFonts w:eastAsia="Times New Roman"/>
          <w:bCs/>
        </w:rPr>
      </w:pPr>
      <w:r>
        <w:rPr>
          <w:rFonts w:eastAsia="Times New Roman"/>
          <w:bCs/>
        </w:rPr>
        <w:t xml:space="preserve">All the models converged to an optimal mean log likelihood over the tuning data fold from the perceptual dataset. The following table summarizes these values. </w:t>
      </w:r>
    </w:p>
    <w:p w14:paraId="7B7C3948" w14:textId="77777777" w:rsidR="00D84205" w:rsidRDefault="00D84205" w:rsidP="00881FBC">
      <w:pPr>
        <w:ind w:firstLine="0"/>
        <w:rPr>
          <w:rFonts w:eastAsia="Times New Roman"/>
          <w:b/>
          <w:sz w:val="22"/>
        </w:rPr>
      </w:pPr>
    </w:p>
    <w:p w14:paraId="7BCC1E85" w14:textId="714B6FC2" w:rsidR="00D84205" w:rsidRPr="00D84205" w:rsidRDefault="00D84205" w:rsidP="00D84205">
      <w:pPr>
        <w:pStyle w:val="Figure"/>
      </w:pPr>
      <w:r>
        <w:t xml:space="preserve">Table 2: Log-Likelihood on </w:t>
      </w:r>
      <w:r w:rsidR="00881FBC">
        <w:t>tuning</w:t>
      </w:r>
      <w:r>
        <w:t xml:space="preserve"> fold</w:t>
      </w:r>
    </w:p>
    <w:tbl>
      <w:tblPr>
        <w:tblW w:w="4252" w:type="dxa"/>
        <w:tblInd w:w="426" w:type="dxa"/>
        <w:tblLayout w:type="fixed"/>
        <w:tblLook w:val="0000" w:firstRow="0" w:lastRow="0" w:firstColumn="0" w:lastColumn="0" w:noHBand="0" w:noVBand="0"/>
      </w:tblPr>
      <w:tblGrid>
        <w:gridCol w:w="1559"/>
        <w:gridCol w:w="283"/>
        <w:gridCol w:w="1843"/>
        <w:gridCol w:w="567"/>
      </w:tblGrid>
      <w:tr w:rsidR="00D84205" w14:paraId="177259BC" w14:textId="77777777" w:rsidTr="00881FBC">
        <w:trPr>
          <w:trHeight w:val="311"/>
          <w:tblHeader/>
        </w:trPr>
        <w:tc>
          <w:tcPr>
            <w:tcW w:w="1559" w:type="dxa"/>
            <w:tcBorders>
              <w:top w:val="single" w:sz="2" w:space="0" w:color="auto"/>
              <w:bottom w:val="single" w:sz="2" w:space="0" w:color="auto"/>
            </w:tcBorders>
          </w:tcPr>
          <w:p w14:paraId="7CE4783F" w14:textId="77777777" w:rsidR="00D84205" w:rsidRDefault="00D84205" w:rsidP="007432FE">
            <w:pPr>
              <w:pStyle w:val="TableContent"/>
            </w:pPr>
            <w:r>
              <w:t>Model</w:t>
            </w:r>
          </w:p>
        </w:tc>
        <w:tc>
          <w:tcPr>
            <w:tcW w:w="2126" w:type="dxa"/>
            <w:gridSpan w:val="2"/>
            <w:tcBorders>
              <w:top w:val="single" w:sz="2" w:space="0" w:color="auto"/>
              <w:bottom w:val="single" w:sz="2" w:space="0" w:color="auto"/>
            </w:tcBorders>
          </w:tcPr>
          <w:p w14:paraId="09ACF7E7" w14:textId="1D6F4229" w:rsidR="00D84205" w:rsidRDefault="00D84205" w:rsidP="007432FE">
            <w:pPr>
              <w:pStyle w:val="TableContent"/>
            </w:pPr>
            <w:r>
              <w:t>Tuning Log Likelihood</w:t>
            </w:r>
          </w:p>
        </w:tc>
        <w:tc>
          <w:tcPr>
            <w:tcW w:w="567" w:type="dxa"/>
            <w:tcBorders>
              <w:top w:val="single" w:sz="2" w:space="0" w:color="auto"/>
              <w:bottom w:val="single" w:sz="2" w:space="0" w:color="auto"/>
            </w:tcBorders>
          </w:tcPr>
          <w:p w14:paraId="4BAF1981" w14:textId="6DEA1A2F" w:rsidR="00D84205" w:rsidRDefault="00D84205" w:rsidP="007432FE">
            <w:pPr>
              <w:pStyle w:val="TableContent"/>
            </w:pPr>
          </w:p>
        </w:tc>
      </w:tr>
      <w:tr w:rsidR="00D22BC7" w14:paraId="59A5A923" w14:textId="77777777" w:rsidTr="00881FBC">
        <w:trPr>
          <w:trHeight w:val="326"/>
          <w:tblHeader/>
        </w:trPr>
        <w:tc>
          <w:tcPr>
            <w:tcW w:w="1842" w:type="dxa"/>
            <w:gridSpan w:val="2"/>
          </w:tcPr>
          <w:p w14:paraId="18E93C0B" w14:textId="758C9F04" w:rsidR="00D22BC7" w:rsidRDefault="00D22BC7" w:rsidP="00D22BC7">
            <w:pPr>
              <w:pStyle w:val="TableContent"/>
            </w:pPr>
            <w:r>
              <w:t>No norm (1a)</w:t>
            </w:r>
          </w:p>
        </w:tc>
        <w:tc>
          <w:tcPr>
            <w:tcW w:w="2410" w:type="dxa"/>
            <w:gridSpan w:val="2"/>
          </w:tcPr>
          <w:p w14:paraId="0B125724" w14:textId="5575F80C" w:rsidR="00D22BC7" w:rsidRDefault="00D22BC7" w:rsidP="00D22BC7">
            <w:pPr>
              <w:pStyle w:val="TableContent"/>
            </w:pPr>
            <w:r w:rsidRPr="00881FBC">
              <w:t>-</w:t>
            </w:r>
            <w:r>
              <w:t>2947</w:t>
            </w:r>
            <w:r w:rsidRPr="00881FBC">
              <w:t>.</w:t>
            </w:r>
            <w:r>
              <w:t>9452</w:t>
            </w:r>
          </w:p>
        </w:tc>
      </w:tr>
      <w:tr w:rsidR="00D22BC7" w14:paraId="54A00357" w14:textId="77777777" w:rsidTr="00881FBC">
        <w:trPr>
          <w:trHeight w:val="326"/>
          <w:tblHeader/>
        </w:trPr>
        <w:tc>
          <w:tcPr>
            <w:tcW w:w="1842" w:type="dxa"/>
            <w:gridSpan w:val="2"/>
          </w:tcPr>
          <w:p w14:paraId="4356923C" w14:textId="3108B13F" w:rsidR="00D22BC7" w:rsidRDefault="00D22BC7" w:rsidP="00D22BC7">
            <w:pPr>
              <w:pStyle w:val="TableContent"/>
            </w:pPr>
            <w:r>
              <w:t>No norm (1b)</w:t>
            </w:r>
          </w:p>
        </w:tc>
        <w:tc>
          <w:tcPr>
            <w:tcW w:w="2410" w:type="dxa"/>
            <w:gridSpan w:val="2"/>
          </w:tcPr>
          <w:p w14:paraId="6B451769" w14:textId="6040D2B1" w:rsidR="00D22BC7" w:rsidRDefault="00D22BC7" w:rsidP="00D22BC7">
            <w:pPr>
              <w:pStyle w:val="TableContent"/>
            </w:pPr>
            <w:r w:rsidRPr="00881FBC">
              <w:t>-6614.4842</w:t>
            </w:r>
          </w:p>
        </w:tc>
      </w:tr>
      <w:tr w:rsidR="00D22BC7" w14:paraId="3B8D2661" w14:textId="77777777" w:rsidTr="00881FBC">
        <w:trPr>
          <w:trHeight w:val="326"/>
          <w:tblHeader/>
        </w:trPr>
        <w:tc>
          <w:tcPr>
            <w:tcW w:w="1842" w:type="dxa"/>
            <w:gridSpan w:val="2"/>
          </w:tcPr>
          <w:p w14:paraId="19AD0589" w14:textId="381A0AA2" w:rsidR="00D22BC7" w:rsidRDefault="00D22BC7" w:rsidP="00D22BC7">
            <w:pPr>
              <w:pStyle w:val="TableContent"/>
            </w:pPr>
            <w:r>
              <w:t>Norm (1a)</w:t>
            </w:r>
          </w:p>
        </w:tc>
        <w:tc>
          <w:tcPr>
            <w:tcW w:w="2410" w:type="dxa"/>
            <w:gridSpan w:val="2"/>
          </w:tcPr>
          <w:p w14:paraId="264B8DD7" w14:textId="5EE3A8A7" w:rsidR="00D22BC7" w:rsidRDefault="00D22BC7" w:rsidP="00D22BC7">
            <w:pPr>
              <w:pStyle w:val="TableContent"/>
            </w:pPr>
            <w:r w:rsidRPr="00881FBC">
              <w:t>-</w:t>
            </w:r>
            <w:r>
              <w:t>2990.8505</w:t>
            </w:r>
          </w:p>
        </w:tc>
      </w:tr>
      <w:tr w:rsidR="00D22BC7" w14:paraId="21C084B4" w14:textId="77777777" w:rsidTr="00881FBC">
        <w:trPr>
          <w:trHeight w:val="311"/>
          <w:tblHeader/>
        </w:trPr>
        <w:tc>
          <w:tcPr>
            <w:tcW w:w="1842" w:type="dxa"/>
            <w:gridSpan w:val="2"/>
            <w:tcBorders>
              <w:bottom w:val="single" w:sz="2" w:space="0" w:color="auto"/>
            </w:tcBorders>
          </w:tcPr>
          <w:p w14:paraId="310636B3" w14:textId="378DE295" w:rsidR="00D22BC7" w:rsidRDefault="00D22BC7" w:rsidP="00D22BC7">
            <w:pPr>
              <w:pStyle w:val="TableContent"/>
            </w:pPr>
            <w:r>
              <w:t>Norm (1b)</w:t>
            </w:r>
          </w:p>
        </w:tc>
        <w:tc>
          <w:tcPr>
            <w:tcW w:w="2410" w:type="dxa"/>
            <w:gridSpan w:val="2"/>
            <w:tcBorders>
              <w:bottom w:val="single" w:sz="2" w:space="0" w:color="auto"/>
            </w:tcBorders>
          </w:tcPr>
          <w:p w14:paraId="7C7B5032" w14:textId="5D23DD3D" w:rsidR="00D22BC7" w:rsidRDefault="00D22BC7" w:rsidP="00D22BC7">
            <w:pPr>
              <w:pStyle w:val="TableContent"/>
            </w:pPr>
            <w:r w:rsidRPr="00881FBC">
              <w:t>-6335.1150</w:t>
            </w:r>
          </w:p>
        </w:tc>
      </w:tr>
    </w:tbl>
    <w:p w14:paraId="2017F791" w14:textId="77777777" w:rsidR="00482416" w:rsidRDefault="00482416" w:rsidP="00881FBC">
      <w:pPr>
        <w:ind w:firstLine="0"/>
        <w:rPr>
          <w:rFonts w:eastAsia="Times New Roman"/>
          <w:b/>
          <w:bCs/>
          <w:u w:val="single"/>
        </w:rPr>
      </w:pPr>
    </w:p>
    <w:p w14:paraId="5FE73FFD" w14:textId="77777777" w:rsidR="00D22BC7" w:rsidRDefault="00D22BC7" w:rsidP="00D22BC7">
      <w:pPr>
        <w:ind w:firstLine="0"/>
        <w:rPr>
          <w:rFonts w:eastAsia="Times New Roman"/>
          <w:b/>
          <w:sz w:val="22"/>
        </w:rPr>
      </w:pPr>
    </w:p>
    <w:p w14:paraId="458EB583" w14:textId="77777777" w:rsidR="00D22BC7" w:rsidRPr="00D84205" w:rsidRDefault="00D22BC7" w:rsidP="00D22BC7">
      <w:pPr>
        <w:pStyle w:val="Figure"/>
      </w:pPr>
      <w:r>
        <w:t>Table 3: Log-Likelihood on held-out fold</w:t>
      </w:r>
    </w:p>
    <w:tbl>
      <w:tblPr>
        <w:tblW w:w="4252" w:type="dxa"/>
        <w:tblInd w:w="426" w:type="dxa"/>
        <w:tblLayout w:type="fixed"/>
        <w:tblLook w:val="0000" w:firstRow="0" w:lastRow="0" w:firstColumn="0" w:lastColumn="0" w:noHBand="0" w:noVBand="0"/>
      </w:tblPr>
      <w:tblGrid>
        <w:gridCol w:w="1559"/>
        <w:gridCol w:w="283"/>
        <w:gridCol w:w="1843"/>
        <w:gridCol w:w="567"/>
      </w:tblGrid>
      <w:tr w:rsidR="00D22BC7" w14:paraId="20A76D24" w14:textId="77777777" w:rsidTr="00AA0E82">
        <w:trPr>
          <w:trHeight w:val="311"/>
          <w:tblHeader/>
        </w:trPr>
        <w:tc>
          <w:tcPr>
            <w:tcW w:w="1559" w:type="dxa"/>
            <w:tcBorders>
              <w:top w:val="single" w:sz="2" w:space="0" w:color="auto"/>
              <w:bottom w:val="single" w:sz="2" w:space="0" w:color="auto"/>
            </w:tcBorders>
          </w:tcPr>
          <w:p w14:paraId="0ED62BF3" w14:textId="77777777" w:rsidR="00D22BC7" w:rsidRDefault="00D22BC7" w:rsidP="00AA0E82">
            <w:pPr>
              <w:pStyle w:val="TableContent"/>
            </w:pPr>
            <w:r>
              <w:t>Model</w:t>
            </w:r>
          </w:p>
        </w:tc>
        <w:tc>
          <w:tcPr>
            <w:tcW w:w="2126" w:type="dxa"/>
            <w:gridSpan w:val="2"/>
            <w:tcBorders>
              <w:top w:val="single" w:sz="2" w:space="0" w:color="auto"/>
              <w:bottom w:val="single" w:sz="2" w:space="0" w:color="auto"/>
            </w:tcBorders>
          </w:tcPr>
          <w:p w14:paraId="4960B616" w14:textId="77777777" w:rsidR="00D22BC7" w:rsidRDefault="00D22BC7" w:rsidP="00AA0E82">
            <w:pPr>
              <w:pStyle w:val="TableContent"/>
            </w:pPr>
            <w:r>
              <w:t>Tuning Log Likelihood</w:t>
            </w:r>
          </w:p>
        </w:tc>
        <w:tc>
          <w:tcPr>
            <w:tcW w:w="567" w:type="dxa"/>
            <w:tcBorders>
              <w:top w:val="single" w:sz="2" w:space="0" w:color="auto"/>
              <w:bottom w:val="single" w:sz="2" w:space="0" w:color="auto"/>
            </w:tcBorders>
          </w:tcPr>
          <w:p w14:paraId="1E36354C" w14:textId="77777777" w:rsidR="00D22BC7" w:rsidRDefault="00D22BC7" w:rsidP="00AA0E82">
            <w:pPr>
              <w:pStyle w:val="TableContent"/>
            </w:pPr>
          </w:p>
        </w:tc>
      </w:tr>
      <w:tr w:rsidR="00D22BC7" w14:paraId="77292D01" w14:textId="77777777" w:rsidTr="00AA0E82">
        <w:trPr>
          <w:trHeight w:val="326"/>
          <w:tblHeader/>
        </w:trPr>
        <w:tc>
          <w:tcPr>
            <w:tcW w:w="1842" w:type="dxa"/>
            <w:gridSpan w:val="2"/>
          </w:tcPr>
          <w:p w14:paraId="5212D153" w14:textId="77777777" w:rsidR="00D22BC7" w:rsidRDefault="00D22BC7" w:rsidP="00AA0E82">
            <w:pPr>
              <w:pStyle w:val="TableContent"/>
            </w:pPr>
            <w:r>
              <w:t>No norm (1a)</w:t>
            </w:r>
          </w:p>
        </w:tc>
        <w:tc>
          <w:tcPr>
            <w:tcW w:w="2410" w:type="dxa"/>
            <w:gridSpan w:val="2"/>
          </w:tcPr>
          <w:p w14:paraId="36F52F6D" w14:textId="77777777" w:rsidR="00D22BC7" w:rsidRDefault="00D22BC7" w:rsidP="00AA0E82">
            <w:pPr>
              <w:pStyle w:val="TableContent"/>
            </w:pPr>
            <w:r w:rsidRPr="00881FBC">
              <w:t>-</w:t>
            </w:r>
            <w:r>
              <w:t>3003</w:t>
            </w:r>
            <w:r w:rsidRPr="00881FBC">
              <w:t>.</w:t>
            </w:r>
            <w:r>
              <w:t>4248</w:t>
            </w:r>
          </w:p>
        </w:tc>
      </w:tr>
      <w:tr w:rsidR="00D22BC7" w14:paraId="38F16DCD" w14:textId="77777777" w:rsidTr="00AA0E82">
        <w:trPr>
          <w:trHeight w:val="326"/>
          <w:tblHeader/>
        </w:trPr>
        <w:tc>
          <w:tcPr>
            <w:tcW w:w="1842" w:type="dxa"/>
            <w:gridSpan w:val="2"/>
          </w:tcPr>
          <w:p w14:paraId="01B0795A" w14:textId="77777777" w:rsidR="00D22BC7" w:rsidRDefault="00D22BC7" w:rsidP="00AA0E82">
            <w:pPr>
              <w:pStyle w:val="TableContent"/>
            </w:pPr>
            <w:r>
              <w:t>No norm (1b)</w:t>
            </w:r>
          </w:p>
        </w:tc>
        <w:tc>
          <w:tcPr>
            <w:tcW w:w="2410" w:type="dxa"/>
            <w:gridSpan w:val="2"/>
          </w:tcPr>
          <w:p w14:paraId="6A2C1A14" w14:textId="77777777" w:rsidR="00D22BC7" w:rsidRDefault="00D22BC7" w:rsidP="00AA0E82">
            <w:pPr>
              <w:pStyle w:val="TableContent"/>
            </w:pPr>
            <w:r w:rsidRPr="00881FBC">
              <w:t>-7</w:t>
            </w:r>
            <w:r>
              <w:t>752</w:t>
            </w:r>
            <w:r w:rsidRPr="00881FBC">
              <w:t>.</w:t>
            </w:r>
            <w:r>
              <w:t>9370</w:t>
            </w:r>
          </w:p>
        </w:tc>
      </w:tr>
      <w:tr w:rsidR="00D22BC7" w14:paraId="5647D571" w14:textId="77777777" w:rsidTr="00AA0E82">
        <w:trPr>
          <w:trHeight w:val="326"/>
          <w:tblHeader/>
        </w:trPr>
        <w:tc>
          <w:tcPr>
            <w:tcW w:w="1842" w:type="dxa"/>
            <w:gridSpan w:val="2"/>
          </w:tcPr>
          <w:p w14:paraId="210E179C" w14:textId="77777777" w:rsidR="00D22BC7" w:rsidRDefault="00D22BC7" w:rsidP="00AA0E82">
            <w:pPr>
              <w:pStyle w:val="TableContent"/>
            </w:pPr>
            <w:r>
              <w:t>Norm (1a)</w:t>
            </w:r>
          </w:p>
        </w:tc>
        <w:tc>
          <w:tcPr>
            <w:tcW w:w="2410" w:type="dxa"/>
            <w:gridSpan w:val="2"/>
          </w:tcPr>
          <w:p w14:paraId="34AC6FC0" w14:textId="77777777" w:rsidR="00D22BC7" w:rsidRDefault="00D22BC7" w:rsidP="00AA0E82">
            <w:pPr>
              <w:pStyle w:val="TableContent"/>
            </w:pPr>
            <w:r w:rsidRPr="00881FBC">
              <w:t>-</w:t>
            </w:r>
            <w:r>
              <w:t>2959</w:t>
            </w:r>
            <w:r w:rsidRPr="00881FBC">
              <w:t>.</w:t>
            </w:r>
            <w:r>
              <w:t>1136</w:t>
            </w:r>
          </w:p>
        </w:tc>
      </w:tr>
      <w:tr w:rsidR="00D22BC7" w14:paraId="3E9A11AC" w14:textId="77777777" w:rsidTr="00AA0E82">
        <w:trPr>
          <w:trHeight w:val="311"/>
          <w:tblHeader/>
        </w:trPr>
        <w:tc>
          <w:tcPr>
            <w:tcW w:w="1842" w:type="dxa"/>
            <w:gridSpan w:val="2"/>
            <w:tcBorders>
              <w:bottom w:val="single" w:sz="2" w:space="0" w:color="auto"/>
            </w:tcBorders>
          </w:tcPr>
          <w:p w14:paraId="1CD42ED6" w14:textId="77777777" w:rsidR="00D22BC7" w:rsidRDefault="00D22BC7" w:rsidP="00AA0E82">
            <w:pPr>
              <w:pStyle w:val="TableContent"/>
            </w:pPr>
            <w:r>
              <w:t>Norm (1b)</w:t>
            </w:r>
          </w:p>
        </w:tc>
        <w:tc>
          <w:tcPr>
            <w:tcW w:w="2410" w:type="dxa"/>
            <w:gridSpan w:val="2"/>
            <w:tcBorders>
              <w:bottom w:val="single" w:sz="2" w:space="0" w:color="auto"/>
            </w:tcBorders>
          </w:tcPr>
          <w:p w14:paraId="131598F8" w14:textId="77777777" w:rsidR="00D22BC7" w:rsidRDefault="00D22BC7" w:rsidP="00AA0E82">
            <w:pPr>
              <w:pStyle w:val="TableContent"/>
            </w:pPr>
            <w:r w:rsidRPr="00881FBC">
              <w:t>-7</w:t>
            </w:r>
            <w:r>
              <w:t>594</w:t>
            </w:r>
            <w:r w:rsidRPr="00881FBC">
              <w:t>.9</w:t>
            </w:r>
            <w:r>
              <w:t>935</w:t>
            </w:r>
          </w:p>
        </w:tc>
      </w:tr>
    </w:tbl>
    <w:p w14:paraId="37A4DA70" w14:textId="77777777" w:rsidR="00D22BC7" w:rsidRDefault="00D22BC7" w:rsidP="00D22BC7">
      <w:pPr>
        <w:ind w:firstLine="0"/>
        <w:rPr>
          <w:ins w:id="24" w:author="Jaeger, Florian" w:date="2024-12-25T14:08:00Z" w16du:dateUtc="2024-12-25T19:08:00Z"/>
          <w:rFonts w:eastAsia="Times New Roman"/>
          <w:b/>
          <w:sz w:val="22"/>
        </w:rPr>
      </w:pPr>
    </w:p>
    <w:p w14:paraId="01CA5109" w14:textId="77777777" w:rsidR="00D22BC7" w:rsidRDefault="00D22BC7" w:rsidP="00881FBC">
      <w:pPr>
        <w:ind w:firstLine="0"/>
        <w:rPr>
          <w:rFonts w:eastAsia="Times New Roman"/>
          <w:b/>
          <w:bCs/>
          <w:u w:val="single"/>
        </w:rPr>
      </w:pPr>
    </w:p>
    <w:p w14:paraId="4372E80B" w14:textId="77777777" w:rsidR="00482416" w:rsidRDefault="00482416" w:rsidP="00881FBC">
      <w:pPr>
        <w:ind w:firstLine="0"/>
        <w:rPr>
          <w:rFonts w:eastAsia="Times New Roman"/>
          <w:b/>
          <w:bCs/>
          <w:u w:val="single"/>
        </w:rPr>
      </w:pPr>
    </w:p>
    <w:p w14:paraId="7C25D743" w14:textId="2D860FB9" w:rsidR="00660F47" w:rsidRDefault="00D22BC7" w:rsidP="00881FBC">
      <w:pPr>
        <w:ind w:firstLine="0"/>
        <w:rPr>
          <w:rFonts w:eastAsia="Times New Roman"/>
          <w:b/>
          <w:bCs/>
          <w:u w:val="single"/>
        </w:rPr>
      </w:pPr>
      <w:r>
        <w:rPr>
          <w:rFonts w:eastAsia="Times New Roman"/>
          <w:b/>
          <w:bCs/>
          <w:u w:val="single"/>
        </w:rPr>
        <w:t>No normalization (Exp 1a)</w:t>
      </w:r>
    </w:p>
    <w:p w14:paraId="1632F2FC" w14:textId="736ECEAA" w:rsidR="000D0306" w:rsidRDefault="000D0306" w:rsidP="00881FBC">
      <w:pPr>
        <w:ind w:firstLine="0"/>
        <w:rPr>
          <w:rFonts w:eastAsia="Times New Roman"/>
          <w:b/>
          <w:bCs/>
          <w:u w:val="single"/>
        </w:rPr>
      </w:pPr>
      <w:r w:rsidRPr="000D0306">
        <w:rPr>
          <w:rFonts w:eastAsia="Times New Roman"/>
          <w:b/>
          <w:bCs/>
          <w:noProof/>
          <w:u w:val="single"/>
        </w:rPr>
        <w:lastRenderedPageBreak/>
        <w:drawing>
          <wp:inline distT="0" distB="0" distL="0" distR="0" wp14:anchorId="7CFB48EA" wp14:editId="5317EDD3">
            <wp:extent cx="3086100" cy="2619375"/>
            <wp:effectExtent l="19050" t="19050" r="19050" b="28575"/>
            <wp:docPr id="19485336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33630" name="Picture 1" descr="A screenshot of a computer screen&#10;&#10;Description automatically generated"/>
                    <pic:cNvPicPr/>
                  </pic:nvPicPr>
                  <pic:blipFill>
                    <a:blip r:embed="rId14"/>
                    <a:stretch>
                      <a:fillRect/>
                    </a:stretch>
                  </pic:blipFill>
                  <pic:spPr>
                    <a:xfrm>
                      <a:off x="0" y="0"/>
                      <a:ext cx="3086100" cy="2619375"/>
                    </a:xfrm>
                    <a:prstGeom prst="rect">
                      <a:avLst/>
                    </a:prstGeom>
                    <a:ln>
                      <a:solidFill>
                        <a:schemeClr val="tx1"/>
                      </a:solidFill>
                    </a:ln>
                  </pic:spPr>
                </pic:pic>
              </a:graphicData>
            </a:graphic>
          </wp:inline>
        </w:drawing>
      </w:r>
    </w:p>
    <w:p w14:paraId="4BFE664B" w14:textId="580B9C94" w:rsidR="00881FBC" w:rsidRPr="00881FBC" w:rsidRDefault="00881FBC" w:rsidP="00881FBC">
      <w:pPr>
        <w:ind w:firstLine="0"/>
        <w:rPr>
          <w:rFonts w:eastAsia="Times New Roman"/>
          <w:b/>
          <w:bCs/>
          <w:u w:val="single"/>
        </w:rPr>
      </w:pPr>
    </w:p>
    <w:p w14:paraId="4CE98230" w14:textId="3BDAA179" w:rsidR="00660F47" w:rsidRPr="00D22BC7" w:rsidRDefault="00881FBC" w:rsidP="00D22BC7">
      <w:pPr>
        <w:ind w:firstLine="0"/>
        <w:rPr>
          <w:rFonts w:eastAsia="Times New Roman"/>
          <w:b/>
          <w:bCs/>
          <w:u w:val="single"/>
        </w:rPr>
      </w:pPr>
      <w:r>
        <w:t>Figure 5:</w:t>
      </w:r>
      <w:r w:rsidRPr="00D22BC7">
        <w:t xml:space="preserve"> </w:t>
      </w:r>
      <w:r w:rsidR="00D22BC7" w:rsidRPr="00D22BC7">
        <w:rPr>
          <w:rFonts w:eastAsia="Times New Roman"/>
        </w:rPr>
        <w:t>No normalization (Exp 1a)</w:t>
      </w:r>
    </w:p>
    <w:p w14:paraId="11579724" w14:textId="77777777" w:rsidR="00884AC8" w:rsidRDefault="00884AC8" w:rsidP="00660F47">
      <w:pPr>
        <w:ind w:firstLine="0"/>
        <w:rPr>
          <w:rFonts w:eastAsia="Times New Roman"/>
          <w:b/>
          <w:bCs/>
          <w:u w:val="single"/>
        </w:rPr>
      </w:pPr>
    </w:p>
    <w:p w14:paraId="1D46243F" w14:textId="22AD5F68" w:rsidR="00EE3CBA" w:rsidRDefault="000D0306" w:rsidP="00660F47">
      <w:pPr>
        <w:ind w:firstLine="0"/>
        <w:rPr>
          <w:rFonts w:eastAsia="Times New Roman"/>
          <w:b/>
          <w:bCs/>
          <w:u w:val="single"/>
        </w:rPr>
      </w:pPr>
      <w:r w:rsidRPr="000D0306">
        <w:rPr>
          <w:rFonts w:eastAsia="Times New Roman"/>
          <w:b/>
          <w:bCs/>
          <w:noProof/>
          <w:u w:val="single"/>
        </w:rPr>
        <w:drawing>
          <wp:inline distT="0" distB="0" distL="0" distR="0" wp14:anchorId="2CB007AC" wp14:editId="244C6AE3">
            <wp:extent cx="3086100" cy="2619375"/>
            <wp:effectExtent l="19050" t="19050" r="19050" b="28575"/>
            <wp:docPr id="11829945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94534" name="Picture 1" descr="A screenshot of a computer screen&#10;&#10;Description automatically generated"/>
                    <pic:cNvPicPr/>
                  </pic:nvPicPr>
                  <pic:blipFill>
                    <a:blip r:embed="rId15"/>
                    <a:stretch>
                      <a:fillRect/>
                    </a:stretch>
                  </pic:blipFill>
                  <pic:spPr>
                    <a:xfrm>
                      <a:off x="0" y="0"/>
                      <a:ext cx="3086100" cy="2619375"/>
                    </a:xfrm>
                    <a:prstGeom prst="rect">
                      <a:avLst/>
                    </a:prstGeom>
                    <a:ln>
                      <a:solidFill>
                        <a:schemeClr val="tx1"/>
                      </a:solidFill>
                    </a:ln>
                  </pic:spPr>
                </pic:pic>
              </a:graphicData>
            </a:graphic>
          </wp:inline>
        </w:drawing>
      </w:r>
    </w:p>
    <w:p w14:paraId="0DBC3707" w14:textId="09D321D2" w:rsidR="00660F47" w:rsidRDefault="00660F47" w:rsidP="00660F47">
      <w:pPr>
        <w:ind w:firstLine="0"/>
        <w:jc w:val="center"/>
      </w:pPr>
      <w:r w:rsidRPr="00660F47">
        <w:rPr>
          <w:noProof/>
        </w:rPr>
        <w:t xml:space="preserve"> </w:t>
      </w:r>
      <w:r w:rsidR="00884AC8">
        <w:rPr>
          <w:noProof/>
        </w:rPr>
        <w:t>F</w:t>
      </w:r>
      <w:r>
        <w:rPr>
          <w:noProof/>
        </w:rPr>
        <w:t xml:space="preserve">igure </w:t>
      </w:r>
      <w:r w:rsidR="00482416">
        <w:rPr>
          <w:noProof/>
        </w:rPr>
        <w:t>6</w:t>
      </w:r>
      <w:r>
        <w:t xml:space="preserve">: </w:t>
      </w:r>
      <w:r w:rsidR="00D22BC7" w:rsidRPr="00D22BC7">
        <w:rPr>
          <w:rFonts w:eastAsia="Times New Roman"/>
        </w:rPr>
        <w:t>No normalization (Exp 1</w:t>
      </w:r>
      <w:r w:rsidR="00D22BC7">
        <w:rPr>
          <w:rFonts w:eastAsia="Times New Roman"/>
        </w:rPr>
        <w:t>b</w:t>
      </w:r>
      <w:r w:rsidR="00D22BC7" w:rsidRPr="00D22BC7">
        <w:rPr>
          <w:rFonts w:eastAsia="Times New Roman"/>
        </w:rPr>
        <w:t>)</w:t>
      </w:r>
    </w:p>
    <w:p w14:paraId="0897B687" w14:textId="77777777" w:rsidR="00660F47" w:rsidRDefault="00660F47" w:rsidP="00660F47">
      <w:pPr>
        <w:ind w:firstLine="0"/>
      </w:pPr>
    </w:p>
    <w:p w14:paraId="21855088" w14:textId="3F420840" w:rsidR="00660F47" w:rsidRPr="00881FBC" w:rsidRDefault="00660F47" w:rsidP="00660F47">
      <w:pPr>
        <w:ind w:firstLine="0"/>
        <w:rPr>
          <w:rFonts w:eastAsia="Times New Roman"/>
          <w:b/>
          <w:bCs/>
          <w:u w:val="single"/>
        </w:rPr>
      </w:pPr>
    </w:p>
    <w:p w14:paraId="2D974AC2" w14:textId="2B0ABA11" w:rsidR="00660F47" w:rsidRDefault="00660F47" w:rsidP="00660F47">
      <w:pPr>
        <w:ind w:firstLine="0"/>
        <w:jc w:val="center"/>
      </w:pPr>
    </w:p>
    <w:p w14:paraId="31135BD9" w14:textId="77777777" w:rsidR="00884AC8" w:rsidRDefault="00884AC8" w:rsidP="00660F47">
      <w:pPr>
        <w:ind w:firstLine="0"/>
        <w:jc w:val="center"/>
      </w:pPr>
    </w:p>
    <w:p w14:paraId="44F3C96E" w14:textId="5ED9E015" w:rsidR="000D0306" w:rsidRDefault="000D0306" w:rsidP="00884AC8">
      <w:pPr>
        <w:ind w:firstLine="0"/>
        <w:jc w:val="left"/>
        <w:rPr>
          <w:noProof/>
        </w:rPr>
      </w:pPr>
      <w:r w:rsidRPr="000D0306">
        <w:rPr>
          <w:noProof/>
        </w:rPr>
        <w:drawing>
          <wp:inline distT="0" distB="0" distL="0" distR="0" wp14:anchorId="6776744C" wp14:editId="5521D2DF">
            <wp:extent cx="3086100" cy="2619375"/>
            <wp:effectExtent l="19050" t="19050" r="19050" b="28575"/>
            <wp:docPr id="13588889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88945" name="Picture 1" descr="A screenshot of a computer screen&#10;&#10;Description automatically generated"/>
                    <pic:cNvPicPr/>
                  </pic:nvPicPr>
                  <pic:blipFill>
                    <a:blip r:embed="rId16"/>
                    <a:stretch>
                      <a:fillRect/>
                    </a:stretch>
                  </pic:blipFill>
                  <pic:spPr>
                    <a:xfrm>
                      <a:off x="0" y="0"/>
                      <a:ext cx="3086100" cy="2619375"/>
                    </a:xfrm>
                    <a:prstGeom prst="rect">
                      <a:avLst/>
                    </a:prstGeom>
                    <a:ln>
                      <a:solidFill>
                        <a:schemeClr val="tx1"/>
                      </a:solidFill>
                    </a:ln>
                  </pic:spPr>
                </pic:pic>
              </a:graphicData>
            </a:graphic>
          </wp:inline>
        </w:drawing>
      </w:r>
    </w:p>
    <w:p w14:paraId="7EC9DC18" w14:textId="0F543DCB" w:rsidR="00884AC8" w:rsidRDefault="00884AC8" w:rsidP="00884AC8">
      <w:pPr>
        <w:ind w:firstLine="0"/>
        <w:jc w:val="left"/>
      </w:pPr>
      <w:r w:rsidRPr="00660F47">
        <w:rPr>
          <w:noProof/>
        </w:rPr>
        <w:t xml:space="preserve"> </w:t>
      </w:r>
      <w:r>
        <w:rPr>
          <w:noProof/>
        </w:rPr>
        <w:t xml:space="preserve">Figure </w:t>
      </w:r>
      <w:r w:rsidR="00482416">
        <w:rPr>
          <w:noProof/>
        </w:rPr>
        <w:t>7</w:t>
      </w:r>
      <w:r>
        <w:t xml:space="preserve">: </w:t>
      </w:r>
      <w:r w:rsidR="00D22BC7">
        <w:rPr>
          <w:rFonts w:eastAsia="Times New Roman"/>
        </w:rPr>
        <w:t>N</w:t>
      </w:r>
      <w:r w:rsidR="00D22BC7" w:rsidRPr="00D22BC7">
        <w:rPr>
          <w:rFonts w:eastAsia="Times New Roman"/>
        </w:rPr>
        <w:t>ormalization (Exp 1a)</w:t>
      </w:r>
    </w:p>
    <w:p w14:paraId="426E241C" w14:textId="77777777" w:rsidR="00884AC8" w:rsidRDefault="00884AC8" w:rsidP="00884AC8">
      <w:pPr>
        <w:ind w:firstLine="0"/>
      </w:pPr>
    </w:p>
    <w:p w14:paraId="6339A978" w14:textId="72FE5082" w:rsidR="00884AC8" w:rsidRDefault="00884AC8" w:rsidP="00884AC8">
      <w:pPr>
        <w:ind w:firstLine="0"/>
        <w:jc w:val="left"/>
      </w:pPr>
    </w:p>
    <w:p w14:paraId="4B50CD56" w14:textId="3B5FB7D2" w:rsidR="00884AC8" w:rsidRDefault="000D0306" w:rsidP="00884AC8">
      <w:pPr>
        <w:ind w:firstLine="0"/>
        <w:jc w:val="left"/>
        <w:rPr>
          <w:rFonts w:eastAsia="Times New Roman"/>
          <w:b/>
          <w:bCs/>
          <w:u w:val="single"/>
        </w:rPr>
      </w:pPr>
      <w:r w:rsidRPr="000D0306">
        <w:rPr>
          <w:rFonts w:eastAsia="Times New Roman"/>
          <w:b/>
          <w:bCs/>
          <w:noProof/>
          <w:u w:val="single"/>
        </w:rPr>
        <w:drawing>
          <wp:inline distT="0" distB="0" distL="0" distR="0" wp14:anchorId="0D649F73" wp14:editId="71568DEC">
            <wp:extent cx="3086100" cy="2619375"/>
            <wp:effectExtent l="19050" t="19050" r="19050" b="28575"/>
            <wp:docPr id="11090295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29534" name="Picture 1" descr="A screenshot of a computer screen&#10;&#10;Description automatically generated"/>
                    <pic:cNvPicPr/>
                  </pic:nvPicPr>
                  <pic:blipFill>
                    <a:blip r:embed="rId17"/>
                    <a:stretch>
                      <a:fillRect/>
                    </a:stretch>
                  </pic:blipFill>
                  <pic:spPr>
                    <a:xfrm>
                      <a:off x="0" y="0"/>
                      <a:ext cx="3086100" cy="2619375"/>
                    </a:xfrm>
                    <a:prstGeom prst="rect">
                      <a:avLst/>
                    </a:prstGeom>
                    <a:ln>
                      <a:solidFill>
                        <a:schemeClr val="tx1"/>
                      </a:solidFill>
                    </a:ln>
                  </pic:spPr>
                </pic:pic>
              </a:graphicData>
            </a:graphic>
          </wp:inline>
        </w:drawing>
      </w:r>
    </w:p>
    <w:p w14:paraId="4148A2D2" w14:textId="77777777" w:rsidR="00D22BC7" w:rsidRDefault="00884AC8" w:rsidP="00D22BC7">
      <w:pPr>
        <w:ind w:firstLine="0"/>
        <w:jc w:val="left"/>
      </w:pPr>
      <w:r w:rsidRPr="00660F47">
        <w:rPr>
          <w:noProof/>
        </w:rPr>
        <w:t xml:space="preserve"> </w:t>
      </w:r>
      <w:r>
        <w:rPr>
          <w:noProof/>
        </w:rPr>
        <w:t xml:space="preserve">Figure </w:t>
      </w:r>
      <w:r w:rsidR="00482416">
        <w:rPr>
          <w:noProof/>
        </w:rPr>
        <w:t>8</w:t>
      </w:r>
      <w:r>
        <w:t xml:space="preserve">: </w:t>
      </w:r>
      <w:r w:rsidR="00D22BC7">
        <w:rPr>
          <w:rFonts w:eastAsia="Times New Roman"/>
        </w:rPr>
        <w:t>N</w:t>
      </w:r>
      <w:r w:rsidR="00D22BC7" w:rsidRPr="00D22BC7">
        <w:rPr>
          <w:rFonts w:eastAsia="Times New Roman"/>
        </w:rPr>
        <w:t>ormalization (Exp 1a)</w:t>
      </w:r>
    </w:p>
    <w:p w14:paraId="4A82CF39" w14:textId="1A9B2144" w:rsidR="00660F47" w:rsidRDefault="00660F47" w:rsidP="00D22BC7">
      <w:pPr>
        <w:ind w:firstLine="0"/>
        <w:jc w:val="left"/>
        <w:rPr>
          <w:rFonts w:eastAsia="Times New Roman"/>
          <w:b/>
          <w:sz w:val="22"/>
        </w:rPr>
      </w:pPr>
    </w:p>
    <w:p w14:paraId="52A83960" w14:textId="18D82784" w:rsidR="00881FBC" w:rsidRPr="00881FBC" w:rsidRDefault="00642AAF" w:rsidP="00D22BC7">
      <w:pPr>
        <w:ind w:firstLine="0"/>
        <w:rPr>
          <w:rFonts w:eastAsia="Times New Roman"/>
          <w:bCs/>
        </w:rPr>
      </w:pPr>
      <w:r>
        <w:rPr>
          <w:rFonts w:eastAsia="Times New Roman"/>
          <w:b/>
          <w:sz w:val="22"/>
        </w:rPr>
        <w:t xml:space="preserve"> </w:t>
      </w:r>
    </w:p>
    <w:p w14:paraId="53568E7C" w14:textId="77777777" w:rsidR="00884AC8" w:rsidRDefault="00884AC8" w:rsidP="00FE05C6">
      <w:pPr>
        <w:rPr>
          <w:rFonts w:eastAsia="Times New Roman"/>
          <w:b/>
          <w:sz w:val="22"/>
        </w:rPr>
      </w:pPr>
    </w:p>
    <w:p w14:paraId="54264321" w14:textId="3C2E7FED" w:rsidR="00642AAF" w:rsidRPr="00B0356B" w:rsidRDefault="00642AAF" w:rsidP="00642AAF">
      <w:pPr>
        <w:pStyle w:val="Rubrik1"/>
      </w:pPr>
      <w:commentRangeStart w:id="25"/>
      <w:r>
        <w:t>Discussion</w:t>
      </w:r>
      <w:commentRangeEnd w:id="25"/>
      <w:r w:rsidR="000B081C">
        <w:rPr>
          <w:rStyle w:val="Kommentarsreferens"/>
          <w:rFonts w:eastAsia="Times"/>
          <w:b w:val="0"/>
        </w:rPr>
        <w:commentReference w:id="25"/>
      </w:r>
    </w:p>
    <w:p w14:paraId="6307B388" w14:textId="1E3873A1" w:rsidR="00642AAF" w:rsidRDefault="00642AAF" w:rsidP="00884AC8">
      <w:pPr>
        <w:rPr>
          <w:rFonts w:eastAsia="Times New Roman"/>
        </w:rPr>
      </w:pPr>
      <w:r w:rsidRPr="00642AAF">
        <w:rPr>
          <w:rFonts w:eastAsia="Times New Roman"/>
        </w:rPr>
        <w:t xml:space="preserve">The implementation successfully demonstrates the relative merits of exemplar-based and normalization approaches to speech perception. The results suggest that while both approaches capture important aspects of perception, </w:t>
      </w:r>
      <w:r w:rsidR="00884AC8">
        <w:rPr>
          <w:rFonts w:eastAsia="Times New Roman"/>
        </w:rPr>
        <w:t xml:space="preserve">if we </w:t>
      </w:r>
      <w:r w:rsidR="00884AC8" w:rsidRPr="00642AAF">
        <w:rPr>
          <w:rFonts w:eastAsia="Times New Roman"/>
        </w:rPr>
        <w:t>combine</w:t>
      </w:r>
      <w:r w:rsidRPr="00642AAF">
        <w:rPr>
          <w:rFonts w:eastAsia="Times New Roman"/>
        </w:rPr>
        <w:t xml:space="preserve"> them (as in MODEL-2) </w:t>
      </w:r>
      <w:r w:rsidR="00884AC8">
        <w:rPr>
          <w:rFonts w:eastAsia="Times New Roman"/>
        </w:rPr>
        <w:t>then we do not get a clear improvement in model performance.</w:t>
      </w:r>
    </w:p>
    <w:p w14:paraId="394548F3" w14:textId="77777777" w:rsidR="00884AC8" w:rsidRPr="00642AAF" w:rsidRDefault="00884AC8" w:rsidP="00884AC8">
      <w:pPr>
        <w:rPr>
          <w:rFonts w:eastAsia="Times New Roman"/>
        </w:rPr>
      </w:pPr>
    </w:p>
    <w:p w14:paraId="397F4FBC" w14:textId="77777777" w:rsidR="00642AAF" w:rsidRDefault="00642AAF" w:rsidP="00642AAF">
      <w:pPr>
        <w:rPr>
          <w:rFonts w:eastAsia="Times New Roman"/>
        </w:rPr>
      </w:pPr>
      <w:r w:rsidRPr="00642AAF">
        <w:rPr>
          <w:rFonts w:eastAsia="Times New Roman"/>
        </w:rPr>
        <w:t xml:space="preserve">The technical implementation highlights several key insights: </w:t>
      </w:r>
    </w:p>
    <w:p w14:paraId="6422A547" w14:textId="77777777" w:rsidR="00642AAF" w:rsidRPr="00905D53" w:rsidRDefault="00642AAF" w:rsidP="00642AAF">
      <w:pPr>
        <w:pStyle w:val="Liststycke"/>
        <w:numPr>
          <w:ilvl w:val="0"/>
          <w:numId w:val="17"/>
        </w:numPr>
        <w:rPr>
          <w:rFonts w:eastAsia="Times New Roman"/>
        </w:rPr>
      </w:pPr>
      <w:r w:rsidRPr="00642AAF">
        <w:rPr>
          <w:rFonts w:eastAsia="Times New Roman"/>
        </w:rPr>
        <w:t>The importance of proper parameter optimization</w:t>
      </w:r>
    </w:p>
    <w:p w14:paraId="202B87A9" w14:textId="77777777" w:rsidR="00642AAF" w:rsidRDefault="00642AAF" w:rsidP="00642AAF">
      <w:pPr>
        <w:pStyle w:val="Liststycke"/>
        <w:numPr>
          <w:ilvl w:val="0"/>
          <w:numId w:val="17"/>
        </w:numPr>
        <w:rPr>
          <w:rFonts w:eastAsia="Times New Roman"/>
        </w:rPr>
      </w:pPr>
      <w:r w:rsidRPr="00642AAF">
        <w:rPr>
          <w:rFonts w:eastAsia="Times New Roman"/>
        </w:rPr>
        <w:t>The role of cross-validation in ensuring robust results</w:t>
      </w:r>
    </w:p>
    <w:p w14:paraId="41002354" w14:textId="77777777" w:rsidR="00642AAF" w:rsidRDefault="00642AAF" w:rsidP="00642AAF">
      <w:pPr>
        <w:pStyle w:val="Liststycke"/>
        <w:numPr>
          <w:ilvl w:val="0"/>
          <w:numId w:val="17"/>
        </w:numPr>
        <w:rPr>
          <w:rFonts w:eastAsia="Times New Roman"/>
        </w:rPr>
      </w:pPr>
      <w:r w:rsidRPr="00642AAF">
        <w:rPr>
          <w:rFonts w:eastAsia="Times New Roman"/>
        </w:rPr>
        <w:lastRenderedPageBreak/>
        <w:t>The value of comprehensive visualization in understanding model behavior</w:t>
      </w:r>
    </w:p>
    <w:p w14:paraId="5E92B9B3" w14:textId="77777777" w:rsidR="000B081C" w:rsidRPr="000B081C" w:rsidRDefault="000B081C" w:rsidP="000B081C">
      <w:pPr>
        <w:ind w:firstLine="0"/>
        <w:rPr>
          <w:rFonts w:eastAsia="Times New Roman"/>
        </w:rPr>
      </w:pPr>
    </w:p>
    <w:p w14:paraId="3D582B8D" w14:textId="776C7E30" w:rsidR="00642AAF" w:rsidRPr="00B0356B" w:rsidRDefault="00642AAF" w:rsidP="00642AAF">
      <w:pPr>
        <w:pStyle w:val="Rubrik1"/>
      </w:pPr>
      <w:r>
        <w:t>Conclusion</w:t>
      </w:r>
    </w:p>
    <w:p w14:paraId="7A8B987C" w14:textId="329C6743" w:rsidR="00642AAF" w:rsidRDefault="00642AAF" w:rsidP="00642AAF">
      <w:pPr>
        <w:rPr>
          <w:rFonts w:eastAsia="Times New Roman"/>
        </w:rPr>
      </w:pPr>
      <w:r w:rsidRPr="00642AAF">
        <w:rPr>
          <w:rFonts w:eastAsia="Times New Roman"/>
        </w:rPr>
        <w:t xml:space="preserve">This implementation provides a rigorous framework for comparing speech perception models. The results suggest that incorporating </w:t>
      </w:r>
      <w:r w:rsidR="00884AC8">
        <w:rPr>
          <w:rFonts w:eastAsia="Times New Roman"/>
        </w:rPr>
        <w:t xml:space="preserve">CCure- </w:t>
      </w:r>
      <w:r w:rsidRPr="00642AAF">
        <w:rPr>
          <w:rFonts w:eastAsia="Times New Roman"/>
        </w:rPr>
        <w:t xml:space="preserve">normalization into exemplar-based models </w:t>
      </w:r>
      <w:r w:rsidR="00884AC8">
        <w:rPr>
          <w:rFonts w:eastAsia="Times New Roman"/>
        </w:rPr>
        <w:t xml:space="preserve">does not </w:t>
      </w:r>
      <w:r w:rsidRPr="00642AAF">
        <w:rPr>
          <w:rFonts w:eastAsia="Times New Roman"/>
        </w:rPr>
        <w:t xml:space="preserve">offer advantages </w:t>
      </w:r>
      <w:r w:rsidR="00884AC8">
        <w:rPr>
          <w:rFonts w:eastAsia="Times New Roman"/>
        </w:rPr>
        <w:t>for vowel dataset</w:t>
      </w:r>
      <w:r w:rsidRPr="00642AAF">
        <w:rPr>
          <w:rFonts w:eastAsia="Times New Roman"/>
        </w:rPr>
        <w:t xml:space="preserve">. Future work could explore additional normalization techniques and extend the model to other phonetic contrasts. </w:t>
      </w:r>
    </w:p>
    <w:p w14:paraId="5865CC33" w14:textId="77777777" w:rsidR="0034463E" w:rsidRDefault="0034463E" w:rsidP="00642AAF">
      <w:pPr>
        <w:rPr>
          <w:rFonts w:eastAsia="Times New Roman"/>
        </w:rPr>
      </w:pPr>
    </w:p>
    <w:p w14:paraId="5457A3CE" w14:textId="50801A1E" w:rsidR="0034463E" w:rsidRDefault="0034463E" w:rsidP="0034463E">
      <w:pPr>
        <w:pStyle w:val="Rubrik1"/>
        <w:spacing w:before="220"/>
      </w:pPr>
      <w:r>
        <w:t>References</w:t>
      </w:r>
    </w:p>
    <w:p w14:paraId="78E14BE1" w14:textId="20F4ACF5" w:rsidR="00D22BC7" w:rsidRDefault="00D22BC7" w:rsidP="00D22BC7">
      <w:pPr>
        <w:pStyle w:val="Reference"/>
      </w:pPr>
      <w:proofErr w:type="spellStart"/>
      <w:r>
        <w:t>Apfelbaum</w:t>
      </w:r>
      <w:proofErr w:type="spellEnd"/>
      <w:r>
        <w:t xml:space="preserve">, K. &amp; </w:t>
      </w:r>
      <w:r w:rsidRPr="00FC594A">
        <w:t>McMurray, B. (20</w:t>
      </w:r>
      <w:r>
        <w:t>15</w:t>
      </w:r>
      <w:r w:rsidRPr="00FC594A">
        <w:t xml:space="preserve">). </w:t>
      </w:r>
      <w:r>
        <w:t>XXX</w:t>
      </w:r>
    </w:p>
    <w:p w14:paraId="4005ECDA" w14:textId="24A2C92F" w:rsidR="00EC295E" w:rsidRDefault="00EC295E" w:rsidP="00D22BC7">
      <w:pPr>
        <w:pStyle w:val="Reference"/>
      </w:pPr>
      <w:proofErr w:type="spellStart"/>
      <w:r>
        <w:t>Nosofsky</w:t>
      </w:r>
      <w:proofErr w:type="spellEnd"/>
    </w:p>
    <w:p w14:paraId="2F8628FC" w14:textId="21254E80" w:rsidR="00FC594A" w:rsidRDefault="00FC594A" w:rsidP="0034463E">
      <w:pPr>
        <w:pStyle w:val="Reference"/>
      </w:pPr>
      <w:r w:rsidRPr="00FC594A">
        <w:t xml:space="preserve">Persson, S., et al. (2024). </w:t>
      </w:r>
      <w:r w:rsidR="00D22BC7">
        <w:t>XXX</w:t>
      </w:r>
    </w:p>
    <w:p w14:paraId="340BD43E" w14:textId="77777777" w:rsidR="00FC594A" w:rsidRDefault="00FC594A" w:rsidP="0034463E">
      <w:pPr>
        <w:pStyle w:val="Reference"/>
      </w:pPr>
    </w:p>
    <w:p w14:paraId="44DA0EE3" w14:textId="77777777" w:rsidR="00FC594A" w:rsidRDefault="00FC594A" w:rsidP="0034463E">
      <w:pPr>
        <w:pStyle w:val="Reference"/>
      </w:pPr>
    </w:p>
    <w:p w14:paraId="7C79F56D" w14:textId="77777777" w:rsidR="00FC594A" w:rsidRDefault="00FC594A" w:rsidP="0034463E">
      <w:pPr>
        <w:pStyle w:val="Reference"/>
      </w:pPr>
    </w:p>
    <w:p w14:paraId="6DC94411" w14:textId="77777777" w:rsidR="00FC594A" w:rsidRDefault="00FC594A" w:rsidP="0034463E">
      <w:pPr>
        <w:pStyle w:val="Reference"/>
      </w:pPr>
    </w:p>
    <w:p w14:paraId="5D45288D" w14:textId="77777777" w:rsidR="00FC594A" w:rsidRDefault="00FC594A" w:rsidP="0034463E">
      <w:pPr>
        <w:pStyle w:val="Reference"/>
      </w:pPr>
    </w:p>
    <w:p w14:paraId="4131841C" w14:textId="77777777" w:rsidR="00FC594A" w:rsidRDefault="00FC594A" w:rsidP="0034463E">
      <w:pPr>
        <w:pStyle w:val="Reference"/>
      </w:pPr>
    </w:p>
    <w:p w14:paraId="23A60CAD" w14:textId="77777777" w:rsidR="00FC594A" w:rsidRDefault="00FC594A" w:rsidP="0034463E">
      <w:pPr>
        <w:pStyle w:val="Reference"/>
      </w:pPr>
    </w:p>
    <w:p w14:paraId="34410EE8" w14:textId="77777777" w:rsidR="00FC594A" w:rsidRDefault="00FC594A" w:rsidP="0034463E">
      <w:pPr>
        <w:pStyle w:val="Reference"/>
      </w:pPr>
    </w:p>
    <w:p w14:paraId="3EE5ADC0" w14:textId="77777777" w:rsidR="00FC594A" w:rsidRDefault="00FC594A" w:rsidP="0034463E">
      <w:pPr>
        <w:pStyle w:val="Reference"/>
      </w:pPr>
    </w:p>
    <w:p w14:paraId="0A6842A9" w14:textId="77777777" w:rsidR="00FC594A" w:rsidRDefault="00FC594A" w:rsidP="0034463E">
      <w:pPr>
        <w:pStyle w:val="Reference"/>
      </w:pPr>
    </w:p>
    <w:p w14:paraId="5CD20225" w14:textId="77777777" w:rsidR="00FC594A" w:rsidRDefault="00FC594A" w:rsidP="0034463E">
      <w:pPr>
        <w:pStyle w:val="Reference"/>
      </w:pPr>
    </w:p>
    <w:p w14:paraId="7FA91A7B" w14:textId="77777777" w:rsidR="00FC594A" w:rsidRDefault="00FC594A" w:rsidP="0034463E">
      <w:pPr>
        <w:pStyle w:val="Reference"/>
      </w:pPr>
    </w:p>
    <w:p w14:paraId="1569E71C" w14:textId="77777777" w:rsidR="00FC594A" w:rsidRDefault="00FC594A" w:rsidP="0034463E">
      <w:pPr>
        <w:pStyle w:val="Reference"/>
      </w:pPr>
    </w:p>
    <w:p w14:paraId="1AD3CB8E" w14:textId="77777777" w:rsidR="00FC594A" w:rsidRDefault="00FC594A" w:rsidP="0034463E">
      <w:pPr>
        <w:pStyle w:val="Reference"/>
      </w:pPr>
    </w:p>
    <w:p w14:paraId="4A34CAC5" w14:textId="77777777" w:rsidR="00FC594A" w:rsidRDefault="00FC594A" w:rsidP="0034463E">
      <w:pPr>
        <w:pStyle w:val="Reference"/>
      </w:pPr>
    </w:p>
    <w:p w14:paraId="6653CCA5" w14:textId="77777777" w:rsidR="00FC594A" w:rsidRDefault="00FC594A" w:rsidP="0034463E">
      <w:pPr>
        <w:pStyle w:val="Reference"/>
      </w:pPr>
    </w:p>
    <w:p w14:paraId="37DEB10E" w14:textId="77777777" w:rsidR="00FC594A" w:rsidRDefault="00FC594A" w:rsidP="0034463E">
      <w:pPr>
        <w:pStyle w:val="Reference"/>
      </w:pPr>
    </w:p>
    <w:p w14:paraId="753B3B20" w14:textId="77777777" w:rsidR="00FC594A" w:rsidRDefault="00FC594A" w:rsidP="0034463E">
      <w:pPr>
        <w:pStyle w:val="Reference"/>
      </w:pPr>
    </w:p>
    <w:p w14:paraId="5C49C13C" w14:textId="77777777" w:rsidR="00393C35" w:rsidRDefault="00393C35" w:rsidP="00512BA3">
      <w:pPr>
        <w:pStyle w:val="Reference"/>
        <w:ind w:left="0" w:firstLine="0"/>
      </w:pPr>
    </w:p>
    <w:sectPr w:rsidR="00393C35" w:rsidSect="00393C35">
      <w:type w:val="continuous"/>
      <w:pgSz w:w="12240" w:h="15840" w:code="1"/>
      <w:pgMar w:top="1440" w:right="1080" w:bottom="1080" w:left="108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4-12-28T13:36:00Z" w:initials="TJ">
    <w:p w14:paraId="210EB8CF" w14:textId="77777777" w:rsidR="00EB1601" w:rsidRDefault="00EB1601" w:rsidP="00EB1601">
      <w:pPr>
        <w:jc w:val="left"/>
      </w:pPr>
      <w:r>
        <w:rPr>
          <w:rStyle w:val="Kommentarsreferens"/>
        </w:rPr>
        <w:annotationRef/>
      </w:r>
      <w:r>
        <w:rPr>
          <w:color w:val="000000"/>
        </w:rPr>
        <w:t>change depending on result.</w:t>
      </w:r>
    </w:p>
  </w:comment>
  <w:comment w:id="1" w:author="Jaeger, Florian" w:date="2024-12-28T13:36:00Z" w:initials="TJ">
    <w:p w14:paraId="64BE6A9D" w14:textId="60C79888" w:rsidR="00EB1601" w:rsidRDefault="00EB1601" w:rsidP="00EB1601">
      <w:pPr>
        <w:jc w:val="left"/>
      </w:pPr>
      <w:r>
        <w:rPr>
          <w:rStyle w:val="Kommentarsreferens"/>
        </w:rPr>
        <w:annotationRef/>
      </w:r>
      <w:r>
        <w:rPr>
          <w:color w:val="000000"/>
        </w:rPr>
        <w:t>remove for submission!</w:t>
      </w:r>
    </w:p>
  </w:comment>
  <w:comment w:id="2" w:author="Jaeger, Florian" w:date="2024-12-28T14:38:00Z" w:initials="TJ">
    <w:p w14:paraId="4F5C1B93" w14:textId="77777777" w:rsidR="00C17899" w:rsidRDefault="00C17899" w:rsidP="00C17899">
      <w:pPr>
        <w:jc w:val="left"/>
      </w:pPr>
      <w:r>
        <w:rPr>
          <w:rStyle w:val="Kommentarsreferens"/>
        </w:rPr>
        <w:annotationRef/>
      </w:r>
      <w:r>
        <w:rPr>
          <w:color w:val="000000"/>
        </w:rPr>
        <w:t>(authorship negotiable except that Abhishek should be first author given his contributions).</w:t>
      </w:r>
    </w:p>
  </w:comment>
  <w:comment w:id="4" w:author="Jaeger, Florian" w:date="2024-12-28T13:42:00Z" w:initials="TJ">
    <w:p w14:paraId="150D6207" w14:textId="051069B7" w:rsidR="000B081C" w:rsidRDefault="000B081C" w:rsidP="000B081C">
      <w:pPr>
        <w:jc w:val="left"/>
      </w:pPr>
      <w:r>
        <w:rPr>
          <w:rStyle w:val="Kommentarsreferens"/>
        </w:rPr>
        <w:annotationRef/>
      </w:r>
      <w:r>
        <w:rPr>
          <w:color w:val="000000"/>
        </w:rPr>
        <w:t xml:space="preserve">@Anna. </w:t>
      </w:r>
    </w:p>
    <w:p w14:paraId="3D7666E8" w14:textId="77777777" w:rsidR="000B081C" w:rsidRDefault="000B081C" w:rsidP="000B081C">
      <w:pPr>
        <w:jc w:val="left"/>
      </w:pPr>
    </w:p>
    <w:p w14:paraId="0256AD40" w14:textId="77777777" w:rsidR="000B081C" w:rsidRDefault="000B081C" w:rsidP="000B081C">
      <w:pPr>
        <w:jc w:val="left"/>
      </w:pPr>
      <w:r>
        <w:rPr>
          <w:color w:val="000000"/>
        </w:rPr>
        <w:t>Depending on space: at least one figure showing vowel space with different shapes by gender.</w:t>
      </w:r>
    </w:p>
    <w:p w14:paraId="524110FE" w14:textId="77777777" w:rsidR="000B081C" w:rsidRDefault="000B081C" w:rsidP="000B081C">
      <w:pPr>
        <w:jc w:val="left"/>
      </w:pPr>
    </w:p>
    <w:p w14:paraId="2535C894" w14:textId="77777777" w:rsidR="000B081C" w:rsidRDefault="000B081C" w:rsidP="000B081C">
      <w:pPr>
        <w:jc w:val="left"/>
      </w:pPr>
      <w:r>
        <w:rPr>
          <w:color w:val="000000"/>
        </w:rPr>
        <w:t>Potentially also box plot showing gender variation in F0, F1, F2, F3, and vowel duration before and after normalization.</w:t>
      </w:r>
    </w:p>
  </w:comment>
  <w:comment w:id="5" w:author="Anna Persson" w:date="2025-02-06T16:46:00Z" w:initials="AP">
    <w:p w14:paraId="0A3B19D4" w14:textId="77777777" w:rsidR="00FB3D7E" w:rsidRDefault="00FB3D7E" w:rsidP="00FB3D7E">
      <w:pPr>
        <w:jc w:val="left"/>
      </w:pPr>
      <w:r>
        <w:rPr>
          <w:rStyle w:val="Kommentarsreferens"/>
        </w:rPr>
        <w:annotationRef/>
      </w:r>
      <w:r>
        <w:rPr>
          <w:color w:val="000000"/>
        </w:rPr>
        <w:t>Something like this?</w:t>
      </w:r>
    </w:p>
  </w:comment>
  <w:comment w:id="6" w:author="Jaeger, Florian" w:date="2024-12-25T13:55:00Z" w:initials="TJ">
    <w:p w14:paraId="7EB4C722" w14:textId="5F19124A" w:rsidR="00740252" w:rsidRDefault="00740252" w:rsidP="00740252">
      <w:pPr>
        <w:jc w:val="left"/>
      </w:pPr>
      <w:r>
        <w:rPr>
          <w:rStyle w:val="Kommentarsreferens"/>
        </w:rPr>
        <w:annotationRef/>
      </w:r>
      <w:r>
        <w:rPr>
          <w:color w:val="000000"/>
        </w:rPr>
        <w:t>@Anna, I think there is a vowel normalization paper from the C-CuRE folks, right?</w:t>
      </w:r>
    </w:p>
  </w:comment>
  <w:comment w:id="7" w:author="Jaeger, Florian" w:date="2024-12-25T14:12:00Z" w:initials="TJ">
    <w:p w14:paraId="3D62FD3E" w14:textId="77777777" w:rsidR="008F77A3" w:rsidRDefault="008F77A3" w:rsidP="008F77A3">
      <w:pPr>
        <w:jc w:val="left"/>
      </w:pPr>
      <w:r>
        <w:rPr>
          <w:rStyle w:val="Kommentarsreferens"/>
        </w:rPr>
        <w:annotationRef/>
      </w:r>
      <w:r>
        <w:rPr>
          <w:color w:val="000000"/>
        </w:rPr>
        <w:t>This research question needs to be introduced in the intro above.</w:t>
      </w:r>
    </w:p>
  </w:comment>
  <w:comment w:id="9" w:author="Jaeger, Florian" w:date="2024-12-25T17:55:00Z" w:initials="TJ">
    <w:p w14:paraId="6C6812EF" w14:textId="2EA12F0C" w:rsidR="00B80026" w:rsidRDefault="00B80026" w:rsidP="00B80026">
      <w:pPr>
        <w:jc w:val="left"/>
      </w:pPr>
      <w:r>
        <w:rPr>
          <w:rStyle w:val="Kommentarsreferens"/>
        </w:rPr>
        <w:annotationRef/>
      </w:r>
      <w:r>
        <w:rPr>
          <w:color w:val="000000"/>
        </w:rPr>
        <w:t>@Anna check</w:t>
      </w:r>
    </w:p>
  </w:comment>
  <w:comment w:id="10" w:author="Jaeger, Florian" w:date="2024-12-25T17:55:00Z" w:initials="TJ">
    <w:p w14:paraId="7852A50A" w14:textId="77777777" w:rsidR="00B80026" w:rsidRDefault="00B80026" w:rsidP="00B80026">
      <w:pPr>
        <w:jc w:val="left"/>
      </w:pPr>
      <w:r>
        <w:rPr>
          <w:rStyle w:val="Kommentarsreferens"/>
        </w:rPr>
        <w:annotationRef/>
      </w:r>
      <w:r>
        <w:rPr>
          <w:color w:val="000000"/>
        </w:rPr>
        <w:t>And could you convert into IPA and fill in XXXs?</w:t>
      </w:r>
    </w:p>
  </w:comment>
  <w:comment w:id="11" w:author="Jaeger, Florian" w:date="2024-12-28T14:13:00Z" w:initials="TJ">
    <w:p w14:paraId="23954C26" w14:textId="17E3C3F5" w:rsidR="00D22BC7" w:rsidRDefault="00D22BC7" w:rsidP="00D22BC7">
      <w:pPr>
        <w:jc w:val="left"/>
      </w:pPr>
      <w:r>
        <w:rPr>
          <w:rStyle w:val="Kommentarsreferens"/>
        </w:rPr>
        <w:annotationRef/>
      </w:r>
      <w:r>
        <w:rPr>
          <w:color w:val="000000"/>
        </w:rPr>
        <w:t>@Abhishek, correct?</w:t>
      </w:r>
    </w:p>
  </w:comment>
  <w:comment w:id="12" w:author="Jaeger, Florian" w:date="2024-12-25T18:20:00Z" w:initials="TJ">
    <w:p w14:paraId="0166C01A" w14:textId="3CAB04C2" w:rsidR="00B00214" w:rsidRDefault="00B00214" w:rsidP="00B00214">
      <w:pPr>
        <w:jc w:val="left"/>
      </w:pPr>
      <w:r>
        <w:rPr>
          <w:rStyle w:val="Kommentarsreferens"/>
        </w:rPr>
        <w:annotationRef/>
      </w:r>
      <w:r>
        <w:rPr>
          <w:color w:val="000000"/>
        </w:rPr>
        <w:t>@Anna, can you fill in (after exclusions)</w:t>
      </w:r>
    </w:p>
  </w:comment>
  <w:comment w:id="13" w:author="Jaeger, Florian" w:date="2024-12-28T14:08:00Z" w:initials="TJ">
    <w:p w14:paraId="4C61521D" w14:textId="415ABDB9" w:rsidR="00A54E89" w:rsidRDefault="00A54E89" w:rsidP="00A54E89">
      <w:pPr>
        <w:jc w:val="left"/>
      </w:pPr>
      <w:r>
        <w:rPr>
          <w:rStyle w:val="Kommentarsreferens"/>
        </w:rPr>
        <w:annotationRef/>
      </w:r>
      <w:r>
        <w:rPr>
          <w:color w:val="000000"/>
        </w:rPr>
        <w:t>Abhishek, let’s do this?</w:t>
      </w:r>
    </w:p>
  </w:comment>
  <w:comment w:id="14" w:author="Jaeger, Florian" w:date="2024-12-25T12:43:00Z" w:initials="TJ">
    <w:p w14:paraId="3C37BCB4" w14:textId="565D0874" w:rsidR="0005619A" w:rsidRDefault="0005619A" w:rsidP="0005619A">
      <w:pPr>
        <w:jc w:val="left"/>
      </w:pPr>
      <w:r>
        <w:rPr>
          <w:rStyle w:val="Kommentarsreferens"/>
        </w:rPr>
        <w:annotationRef/>
      </w:r>
      <w:r>
        <w:rPr>
          <w:color w:val="000000"/>
        </w:rPr>
        <w:t>@Abhishek</w:t>
      </w:r>
    </w:p>
    <w:p w14:paraId="414F115E" w14:textId="77777777" w:rsidR="0005619A" w:rsidRDefault="0005619A" w:rsidP="0005619A">
      <w:pPr>
        <w:jc w:val="left"/>
      </w:pPr>
    </w:p>
    <w:p w14:paraId="115A2409" w14:textId="77777777" w:rsidR="0005619A" w:rsidRDefault="0005619A" w:rsidP="0005619A">
      <w:pPr>
        <w:jc w:val="left"/>
      </w:pPr>
      <w:r>
        <w:rPr>
          <w:color w:val="000000"/>
        </w:rPr>
        <w:t>More information need here:</w:t>
      </w:r>
    </w:p>
    <w:p w14:paraId="4A251B6D" w14:textId="77777777" w:rsidR="0005619A" w:rsidRDefault="0005619A" w:rsidP="0005619A">
      <w:pPr>
        <w:jc w:val="left"/>
      </w:pPr>
    </w:p>
    <w:p w14:paraId="0C99FA3F" w14:textId="77777777" w:rsidR="0005619A" w:rsidRDefault="0005619A" w:rsidP="0005619A">
      <w:pPr>
        <w:jc w:val="left"/>
      </w:pPr>
      <w:r>
        <w:rPr>
          <w:color w:val="000000"/>
        </w:rPr>
        <w:t>1) Why was this approach used?</w:t>
      </w:r>
    </w:p>
    <w:p w14:paraId="0A21E79B" w14:textId="77777777" w:rsidR="0005619A" w:rsidRDefault="0005619A" w:rsidP="0005619A">
      <w:pPr>
        <w:jc w:val="left"/>
      </w:pPr>
      <w:r>
        <w:rPr>
          <w:color w:val="000000"/>
        </w:rPr>
        <w:t>2) What does it do?</w:t>
      </w:r>
    </w:p>
    <w:p w14:paraId="328F4C86" w14:textId="77777777" w:rsidR="0005619A" w:rsidRDefault="0005619A" w:rsidP="0005619A">
      <w:pPr>
        <w:jc w:val="left"/>
      </w:pPr>
      <w:r>
        <w:rPr>
          <w:color w:val="000000"/>
        </w:rPr>
        <w:t>3) Which packages were used? (citation)</w:t>
      </w:r>
    </w:p>
  </w:comment>
  <w:comment w:id="15" w:author="Jaeger, Florian" w:date="2024-12-28T13:15:00Z" w:initials="TJ">
    <w:p w14:paraId="630447EA" w14:textId="77777777" w:rsidR="00A50D19" w:rsidRDefault="00A50D19" w:rsidP="00A50D19">
      <w:pPr>
        <w:jc w:val="left"/>
      </w:pPr>
      <w:r>
        <w:rPr>
          <w:rStyle w:val="Kommentarsreferens"/>
        </w:rPr>
        <w:annotationRef/>
      </w:r>
      <w:r>
        <w:rPr>
          <w:color w:val="000000"/>
        </w:rPr>
        <w:t>@Abhishek, does this seem feasible? If we do it this way, we get five estimates of the weights and log-likelihoods, which let’s us plot CIs to put things into perspective.</w:t>
      </w:r>
    </w:p>
  </w:comment>
  <w:comment w:id="16" w:author="Jaeger, Florian" w:date="2024-12-28T13:52:00Z" w:initials="TJ">
    <w:p w14:paraId="59F42B34" w14:textId="77777777" w:rsidR="008441C8" w:rsidRDefault="008441C8" w:rsidP="008441C8">
      <w:pPr>
        <w:jc w:val="left"/>
      </w:pPr>
      <w:r>
        <w:rPr>
          <w:rStyle w:val="Kommentarsreferens"/>
        </w:rPr>
        <w:annotationRef/>
      </w:r>
      <w:r>
        <w:rPr>
          <w:color w:val="000000"/>
        </w:rPr>
        <w:t>@abhishek?</w:t>
      </w:r>
    </w:p>
  </w:comment>
  <w:comment w:id="17" w:author="Jaeger, Florian" w:date="2024-12-28T14:04:00Z" w:initials="TJ">
    <w:p w14:paraId="61EA81A8" w14:textId="77777777" w:rsidR="00A54E89" w:rsidRDefault="00A54E89" w:rsidP="00A54E89">
      <w:pPr>
        <w:jc w:val="left"/>
      </w:pPr>
      <w:r>
        <w:rPr>
          <w:rStyle w:val="Kommentarsreferens"/>
        </w:rPr>
        <w:annotationRef/>
      </w:r>
      <w:r>
        <w:rPr>
          <w:color w:val="000000"/>
        </w:rPr>
        <w:t>@Anna</w:t>
      </w:r>
    </w:p>
  </w:comment>
  <w:comment w:id="18" w:author="Jaeger, Florian" w:date="2024-12-28T14:19:00Z" w:initials="TJ">
    <w:p w14:paraId="609F506C" w14:textId="77777777" w:rsidR="00D22BC7" w:rsidRDefault="00D22BC7" w:rsidP="00D22BC7">
      <w:pPr>
        <w:jc w:val="left"/>
      </w:pPr>
      <w:r>
        <w:rPr>
          <w:rStyle w:val="Kommentarsreferens"/>
        </w:rPr>
        <w:annotationRef/>
      </w:r>
      <w:r>
        <w:t>It’s conceivable that we’ll find clear evidence of over-fitting for the models with more features. That’s ok. And it would be an argument to not further pursue those models with the current data in study 2.</w:t>
      </w:r>
    </w:p>
  </w:comment>
  <w:comment w:id="19" w:author="Jaeger, Florian" w:date="2024-12-28T13:31:00Z" w:initials="TJ">
    <w:p w14:paraId="62AF54B6" w14:textId="5E521B4D" w:rsidR="00EB1601" w:rsidRDefault="00EB1601" w:rsidP="00EB1601">
      <w:pPr>
        <w:jc w:val="left"/>
      </w:pPr>
      <w:r>
        <w:rPr>
          <w:rStyle w:val="Kommentarsreferens"/>
        </w:rPr>
        <w:annotationRef/>
      </w:r>
      <w:r>
        <w:t>y= log likelihood. x= included features. color and shape for static vs. dynamic. point ranges with 95% CI.</w:t>
      </w:r>
      <w:r>
        <w:cr/>
      </w:r>
      <w:r>
        <w:cr/>
        <w:t>separate panels for tau and s.</w:t>
      </w:r>
    </w:p>
  </w:comment>
  <w:comment w:id="21" w:author="Jaeger, Florian" w:date="2024-12-28T14:11:00Z" w:initials="TJ">
    <w:p w14:paraId="287B9F79" w14:textId="77777777" w:rsidR="00534657" w:rsidRDefault="00534657" w:rsidP="00534657">
      <w:pPr>
        <w:jc w:val="left"/>
      </w:pPr>
      <w:r>
        <w:rPr>
          <w:rStyle w:val="Kommentarsreferens"/>
        </w:rPr>
        <w:annotationRef/>
      </w:r>
      <w:r>
        <w:rPr>
          <w:color w:val="000000"/>
        </w:rPr>
        <w:t>could include Tau, but if one tau is always better, I think we don’t need to.</w:t>
      </w:r>
    </w:p>
  </w:comment>
  <w:comment w:id="25" w:author="Jaeger, Florian" w:date="2024-12-28T13:47:00Z" w:initials="TJ">
    <w:p w14:paraId="68BBDCBD" w14:textId="3553CFCB" w:rsidR="000B081C" w:rsidRDefault="000B081C" w:rsidP="000B081C">
      <w:pPr>
        <w:jc w:val="left"/>
      </w:pPr>
      <w:r>
        <w:rPr>
          <w:rStyle w:val="Kommentarsreferens"/>
        </w:rPr>
        <w:annotationRef/>
      </w:r>
      <w:r>
        <w:rPr>
          <w:color w:val="000000"/>
        </w:rPr>
        <w:t>Discuss limitations:</w:t>
      </w:r>
    </w:p>
    <w:p w14:paraId="0A1029BC" w14:textId="77777777" w:rsidR="000B081C" w:rsidRDefault="000B081C" w:rsidP="000B081C">
      <w:pPr>
        <w:jc w:val="left"/>
      </w:pPr>
    </w:p>
    <w:p w14:paraId="291DDA6E" w14:textId="77777777" w:rsidR="000B081C" w:rsidRDefault="000B081C" w:rsidP="000B081C">
      <w:pPr>
        <w:jc w:val="left"/>
      </w:pPr>
      <w:r>
        <w:rPr>
          <w:color w:val="000000"/>
        </w:rPr>
        <w:t>no noise is one of them.</w:t>
      </w:r>
    </w:p>
    <w:p w14:paraId="79516C39" w14:textId="77777777" w:rsidR="000B081C" w:rsidRDefault="000B081C" w:rsidP="000B081C">
      <w:pPr>
        <w:jc w:val="left"/>
      </w:pPr>
    </w:p>
    <w:p w14:paraId="22EB1434" w14:textId="77777777" w:rsidR="000B081C" w:rsidRDefault="000B081C" w:rsidP="000B081C">
      <w:pPr>
        <w:jc w:val="left"/>
      </w:pPr>
      <w:r>
        <w:rPr>
          <w:color w:val="000000"/>
        </w:rPr>
        <w:t>listeners might use more spectra-temporal features than considered here. could use CNN-based representations in future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0EB8CF" w15:done="0"/>
  <w15:commentEx w15:paraId="64BE6A9D" w15:done="0"/>
  <w15:commentEx w15:paraId="4F5C1B93" w15:paraIdParent="64BE6A9D" w15:done="0"/>
  <w15:commentEx w15:paraId="2535C894" w15:done="0"/>
  <w15:commentEx w15:paraId="0A3B19D4" w15:paraIdParent="2535C894" w15:done="0"/>
  <w15:commentEx w15:paraId="7EB4C722" w15:done="0"/>
  <w15:commentEx w15:paraId="3D62FD3E" w15:done="0"/>
  <w15:commentEx w15:paraId="6C6812EF" w15:done="0"/>
  <w15:commentEx w15:paraId="7852A50A" w15:paraIdParent="6C6812EF" w15:done="0"/>
  <w15:commentEx w15:paraId="23954C26" w15:done="0"/>
  <w15:commentEx w15:paraId="0166C01A" w15:done="0"/>
  <w15:commentEx w15:paraId="4C61521D" w15:done="0"/>
  <w15:commentEx w15:paraId="328F4C86" w15:done="0"/>
  <w15:commentEx w15:paraId="630447EA" w15:done="0"/>
  <w15:commentEx w15:paraId="59F42B34" w15:done="0"/>
  <w15:commentEx w15:paraId="61EA81A8" w15:done="0"/>
  <w15:commentEx w15:paraId="609F506C" w15:paraIdParent="61EA81A8" w15:done="0"/>
  <w15:commentEx w15:paraId="62AF54B6" w15:done="0"/>
  <w15:commentEx w15:paraId="287B9F79" w15:done="0"/>
  <w15:commentEx w15:paraId="22EB14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8A2F80" w16cex:dateUtc="2024-12-28T20:36:00Z"/>
  <w16cex:commentExtensible w16cex:durableId="6A14F476" w16cex:dateUtc="2024-12-28T20:36:00Z"/>
  <w16cex:commentExtensible w16cex:durableId="0F26E114" w16cex:dateUtc="2024-12-28T21:38:00Z"/>
  <w16cex:commentExtensible w16cex:durableId="0F64FF2D" w16cex:dateUtc="2024-12-28T20:42:00Z"/>
  <w16cex:commentExtensible w16cex:durableId="1272D57D" w16cex:dateUtc="2025-02-06T15:46:00Z"/>
  <w16cex:commentExtensible w16cex:durableId="569F2D32" w16cex:dateUtc="2024-12-25T18:55:00Z"/>
  <w16cex:commentExtensible w16cex:durableId="5BD0EB7F" w16cex:dateUtc="2024-12-25T19:12:00Z"/>
  <w16cex:commentExtensible w16cex:durableId="133D6AA8" w16cex:dateUtc="2024-12-25T22:55:00Z">
    <w16cex:extLst>
      <w16:ext w16:uri="{CE6994B0-6A32-4C9F-8C6B-6E91EDA988CE}">
        <cr:reactions xmlns:cr="http://schemas.microsoft.com/office/comments/2020/reactions">
          <cr:reaction reactionType="1">
            <cr:reactionInfo dateUtc="2025-02-01T10:13:33Z">
              <cr:user userId="S::anpe7128@win.su.se::6299e347-9c2b-43ed-a3da-dbdb6491bc16" userProvider="AD" userName="Anna Persson"/>
            </cr:reactionInfo>
          </cr:reaction>
        </cr:reactions>
      </w16:ext>
    </w16cex:extLst>
  </w16cex:commentExtensible>
  <w16cex:commentExtensible w16cex:durableId="7969C543" w16cex:dateUtc="2024-12-25T22:55:00Z">
    <w16cex:extLst>
      <w16:ext w16:uri="{CE6994B0-6A32-4C9F-8C6B-6E91EDA988CE}">
        <cr:reactions xmlns:cr="http://schemas.microsoft.com/office/comments/2020/reactions">
          <cr:reaction reactionType="1">
            <cr:reactionInfo dateUtc="2025-02-01T10:13:34Z">
              <cr:user userId="S::anpe7128@win.su.se::6299e347-9c2b-43ed-a3da-dbdb6491bc16" userProvider="AD" userName="Anna Persson"/>
            </cr:reactionInfo>
          </cr:reaction>
        </cr:reactions>
      </w16:ext>
    </w16cex:extLst>
  </w16cex:commentExtensible>
  <w16cex:commentExtensible w16cex:durableId="5FD144CD" w16cex:dateUtc="2024-12-28T21:13:00Z"/>
  <w16cex:commentExtensible w16cex:durableId="7C024B23" w16cex:dateUtc="2024-12-25T23:20:00Z">
    <w16cex:extLst>
      <w16:ext w16:uri="{CE6994B0-6A32-4C9F-8C6B-6E91EDA988CE}">
        <cr:reactions xmlns:cr="http://schemas.microsoft.com/office/comments/2020/reactions">
          <cr:reaction reactionType="1">
            <cr:reactionInfo dateUtc="2025-02-01T10:14:05Z">
              <cr:user userId="S::anpe7128@win.su.se::6299e347-9c2b-43ed-a3da-dbdb6491bc16" userProvider="AD" userName="Anna Persson"/>
            </cr:reactionInfo>
          </cr:reaction>
        </cr:reactions>
      </w16:ext>
    </w16cex:extLst>
  </w16cex:commentExtensible>
  <w16cex:commentExtensible w16cex:durableId="49ECC5AE" w16cex:dateUtc="2024-12-28T21:08:00Z"/>
  <w16cex:commentExtensible w16cex:durableId="4AB20476" w16cex:dateUtc="2024-12-25T17:43:00Z"/>
  <w16cex:commentExtensible w16cex:durableId="2819EBFA" w16cex:dateUtc="2024-12-28T20:15:00Z"/>
  <w16cex:commentExtensible w16cex:durableId="48B542C3" w16cex:dateUtc="2024-12-28T20:52:00Z"/>
  <w16cex:commentExtensible w16cex:durableId="76408353" w16cex:dateUtc="2024-12-28T21:04:00Z"/>
  <w16cex:commentExtensible w16cex:durableId="195E689C" w16cex:dateUtc="2024-12-28T21:19:00Z"/>
  <w16cex:commentExtensible w16cex:durableId="0280A757" w16cex:dateUtc="2024-12-28T20:31:00Z"/>
  <w16cex:commentExtensible w16cex:durableId="1BEC9D86" w16cex:dateUtc="2024-12-28T21:11:00Z"/>
  <w16cex:commentExtensible w16cex:durableId="03902A54" w16cex:dateUtc="2024-12-28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0EB8CF" w16cid:durableId="248A2F80"/>
  <w16cid:commentId w16cid:paraId="64BE6A9D" w16cid:durableId="6A14F476"/>
  <w16cid:commentId w16cid:paraId="4F5C1B93" w16cid:durableId="0F26E114"/>
  <w16cid:commentId w16cid:paraId="2535C894" w16cid:durableId="0F64FF2D"/>
  <w16cid:commentId w16cid:paraId="0A3B19D4" w16cid:durableId="1272D57D"/>
  <w16cid:commentId w16cid:paraId="7EB4C722" w16cid:durableId="569F2D32"/>
  <w16cid:commentId w16cid:paraId="3D62FD3E" w16cid:durableId="5BD0EB7F"/>
  <w16cid:commentId w16cid:paraId="6C6812EF" w16cid:durableId="133D6AA8"/>
  <w16cid:commentId w16cid:paraId="7852A50A" w16cid:durableId="7969C543"/>
  <w16cid:commentId w16cid:paraId="23954C26" w16cid:durableId="5FD144CD"/>
  <w16cid:commentId w16cid:paraId="0166C01A" w16cid:durableId="7C024B23"/>
  <w16cid:commentId w16cid:paraId="4C61521D" w16cid:durableId="49ECC5AE"/>
  <w16cid:commentId w16cid:paraId="328F4C86" w16cid:durableId="4AB20476"/>
  <w16cid:commentId w16cid:paraId="630447EA" w16cid:durableId="2819EBFA"/>
  <w16cid:commentId w16cid:paraId="59F42B34" w16cid:durableId="48B542C3"/>
  <w16cid:commentId w16cid:paraId="61EA81A8" w16cid:durableId="76408353"/>
  <w16cid:commentId w16cid:paraId="609F506C" w16cid:durableId="195E689C"/>
  <w16cid:commentId w16cid:paraId="62AF54B6" w16cid:durableId="0280A757"/>
  <w16cid:commentId w16cid:paraId="287B9F79" w16cid:durableId="1BEC9D86"/>
  <w16cid:commentId w16cid:paraId="22EB1434" w16cid:durableId="03902A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B5D8E" w14:textId="77777777" w:rsidR="006F51F1" w:rsidRDefault="006F51F1">
      <w:r>
        <w:separator/>
      </w:r>
    </w:p>
  </w:endnote>
  <w:endnote w:type="continuationSeparator" w:id="0">
    <w:p w14:paraId="6D5FF56C" w14:textId="77777777" w:rsidR="006F51F1" w:rsidRDefault="006F5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4D"/>
    <w:family w:val="roman"/>
    <w:pitch w:val="variable"/>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C39D9" w14:textId="77777777" w:rsidR="006F51F1" w:rsidRDefault="006F51F1">
      <w:r>
        <w:separator/>
      </w:r>
    </w:p>
  </w:footnote>
  <w:footnote w:type="continuationSeparator" w:id="0">
    <w:p w14:paraId="2C1DBF6B" w14:textId="77777777" w:rsidR="006F51F1" w:rsidRDefault="006F5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abstractNum w:abstractNumId="12" w15:restartNumberingAfterBreak="0">
    <w:nsid w:val="00597DEE"/>
    <w:multiLevelType w:val="hybridMultilevel"/>
    <w:tmpl w:val="EEB8C076"/>
    <w:lvl w:ilvl="0" w:tplc="40090001">
      <w:start w:val="1"/>
      <w:numFmt w:val="bullet"/>
      <w:lvlText w:val=""/>
      <w:lvlJc w:val="left"/>
      <w:pPr>
        <w:ind w:left="901" w:hanging="360"/>
      </w:pPr>
      <w:rPr>
        <w:rFonts w:ascii="Symbol" w:hAnsi="Symbol" w:hint="default"/>
      </w:rPr>
    </w:lvl>
    <w:lvl w:ilvl="1" w:tplc="40090003" w:tentative="1">
      <w:start w:val="1"/>
      <w:numFmt w:val="bullet"/>
      <w:lvlText w:val="o"/>
      <w:lvlJc w:val="left"/>
      <w:pPr>
        <w:ind w:left="1621" w:hanging="360"/>
      </w:pPr>
      <w:rPr>
        <w:rFonts w:ascii="Courier New" w:hAnsi="Courier New" w:cs="Courier New" w:hint="default"/>
      </w:rPr>
    </w:lvl>
    <w:lvl w:ilvl="2" w:tplc="40090005" w:tentative="1">
      <w:start w:val="1"/>
      <w:numFmt w:val="bullet"/>
      <w:lvlText w:val=""/>
      <w:lvlJc w:val="left"/>
      <w:pPr>
        <w:ind w:left="2341" w:hanging="360"/>
      </w:pPr>
      <w:rPr>
        <w:rFonts w:ascii="Wingdings" w:hAnsi="Wingdings" w:hint="default"/>
      </w:rPr>
    </w:lvl>
    <w:lvl w:ilvl="3" w:tplc="40090001" w:tentative="1">
      <w:start w:val="1"/>
      <w:numFmt w:val="bullet"/>
      <w:lvlText w:val=""/>
      <w:lvlJc w:val="left"/>
      <w:pPr>
        <w:ind w:left="3061" w:hanging="360"/>
      </w:pPr>
      <w:rPr>
        <w:rFonts w:ascii="Symbol" w:hAnsi="Symbol" w:hint="default"/>
      </w:rPr>
    </w:lvl>
    <w:lvl w:ilvl="4" w:tplc="40090003" w:tentative="1">
      <w:start w:val="1"/>
      <w:numFmt w:val="bullet"/>
      <w:lvlText w:val="o"/>
      <w:lvlJc w:val="left"/>
      <w:pPr>
        <w:ind w:left="3781" w:hanging="360"/>
      </w:pPr>
      <w:rPr>
        <w:rFonts w:ascii="Courier New" w:hAnsi="Courier New" w:cs="Courier New" w:hint="default"/>
      </w:rPr>
    </w:lvl>
    <w:lvl w:ilvl="5" w:tplc="40090005" w:tentative="1">
      <w:start w:val="1"/>
      <w:numFmt w:val="bullet"/>
      <w:lvlText w:val=""/>
      <w:lvlJc w:val="left"/>
      <w:pPr>
        <w:ind w:left="4501" w:hanging="360"/>
      </w:pPr>
      <w:rPr>
        <w:rFonts w:ascii="Wingdings" w:hAnsi="Wingdings" w:hint="default"/>
      </w:rPr>
    </w:lvl>
    <w:lvl w:ilvl="6" w:tplc="40090001" w:tentative="1">
      <w:start w:val="1"/>
      <w:numFmt w:val="bullet"/>
      <w:lvlText w:val=""/>
      <w:lvlJc w:val="left"/>
      <w:pPr>
        <w:ind w:left="5221" w:hanging="360"/>
      </w:pPr>
      <w:rPr>
        <w:rFonts w:ascii="Symbol" w:hAnsi="Symbol" w:hint="default"/>
      </w:rPr>
    </w:lvl>
    <w:lvl w:ilvl="7" w:tplc="40090003" w:tentative="1">
      <w:start w:val="1"/>
      <w:numFmt w:val="bullet"/>
      <w:lvlText w:val="o"/>
      <w:lvlJc w:val="left"/>
      <w:pPr>
        <w:ind w:left="5941" w:hanging="360"/>
      </w:pPr>
      <w:rPr>
        <w:rFonts w:ascii="Courier New" w:hAnsi="Courier New" w:cs="Courier New" w:hint="default"/>
      </w:rPr>
    </w:lvl>
    <w:lvl w:ilvl="8" w:tplc="40090005" w:tentative="1">
      <w:start w:val="1"/>
      <w:numFmt w:val="bullet"/>
      <w:lvlText w:val=""/>
      <w:lvlJc w:val="left"/>
      <w:pPr>
        <w:ind w:left="6661" w:hanging="360"/>
      </w:pPr>
      <w:rPr>
        <w:rFonts w:ascii="Wingdings" w:hAnsi="Wingdings" w:hint="default"/>
      </w:rPr>
    </w:lvl>
  </w:abstractNum>
  <w:abstractNum w:abstractNumId="13" w15:restartNumberingAfterBreak="0">
    <w:nsid w:val="030D3ED6"/>
    <w:multiLevelType w:val="hybridMultilevel"/>
    <w:tmpl w:val="D7205D64"/>
    <w:lvl w:ilvl="0" w:tplc="40090003">
      <w:start w:val="1"/>
      <w:numFmt w:val="bullet"/>
      <w:lvlText w:val="o"/>
      <w:lvlJc w:val="left"/>
      <w:pPr>
        <w:ind w:left="901" w:hanging="360"/>
      </w:pPr>
      <w:rPr>
        <w:rFonts w:ascii="Courier New" w:hAnsi="Courier New" w:cs="Courier New" w:hint="default"/>
      </w:rPr>
    </w:lvl>
    <w:lvl w:ilvl="1" w:tplc="40090003" w:tentative="1">
      <w:start w:val="1"/>
      <w:numFmt w:val="bullet"/>
      <w:lvlText w:val="o"/>
      <w:lvlJc w:val="left"/>
      <w:pPr>
        <w:ind w:left="1621" w:hanging="360"/>
      </w:pPr>
      <w:rPr>
        <w:rFonts w:ascii="Courier New" w:hAnsi="Courier New" w:cs="Courier New" w:hint="default"/>
      </w:rPr>
    </w:lvl>
    <w:lvl w:ilvl="2" w:tplc="40090005" w:tentative="1">
      <w:start w:val="1"/>
      <w:numFmt w:val="bullet"/>
      <w:lvlText w:val=""/>
      <w:lvlJc w:val="left"/>
      <w:pPr>
        <w:ind w:left="2341" w:hanging="360"/>
      </w:pPr>
      <w:rPr>
        <w:rFonts w:ascii="Wingdings" w:hAnsi="Wingdings" w:hint="default"/>
      </w:rPr>
    </w:lvl>
    <w:lvl w:ilvl="3" w:tplc="40090001" w:tentative="1">
      <w:start w:val="1"/>
      <w:numFmt w:val="bullet"/>
      <w:lvlText w:val=""/>
      <w:lvlJc w:val="left"/>
      <w:pPr>
        <w:ind w:left="3061" w:hanging="360"/>
      </w:pPr>
      <w:rPr>
        <w:rFonts w:ascii="Symbol" w:hAnsi="Symbol" w:hint="default"/>
      </w:rPr>
    </w:lvl>
    <w:lvl w:ilvl="4" w:tplc="40090003" w:tentative="1">
      <w:start w:val="1"/>
      <w:numFmt w:val="bullet"/>
      <w:lvlText w:val="o"/>
      <w:lvlJc w:val="left"/>
      <w:pPr>
        <w:ind w:left="3781" w:hanging="360"/>
      </w:pPr>
      <w:rPr>
        <w:rFonts w:ascii="Courier New" w:hAnsi="Courier New" w:cs="Courier New" w:hint="default"/>
      </w:rPr>
    </w:lvl>
    <w:lvl w:ilvl="5" w:tplc="40090005" w:tentative="1">
      <w:start w:val="1"/>
      <w:numFmt w:val="bullet"/>
      <w:lvlText w:val=""/>
      <w:lvlJc w:val="left"/>
      <w:pPr>
        <w:ind w:left="4501" w:hanging="360"/>
      </w:pPr>
      <w:rPr>
        <w:rFonts w:ascii="Wingdings" w:hAnsi="Wingdings" w:hint="default"/>
      </w:rPr>
    </w:lvl>
    <w:lvl w:ilvl="6" w:tplc="40090001" w:tentative="1">
      <w:start w:val="1"/>
      <w:numFmt w:val="bullet"/>
      <w:lvlText w:val=""/>
      <w:lvlJc w:val="left"/>
      <w:pPr>
        <w:ind w:left="5221" w:hanging="360"/>
      </w:pPr>
      <w:rPr>
        <w:rFonts w:ascii="Symbol" w:hAnsi="Symbol" w:hint="default"/>
      </w:rPr>
    </w:lvl>
    <w:lvl w:ilvl="7" w:tplc="40090003" w:tentative="1">
      <w:start w:val="1"/>
      <w:numFmt w:val="bullet"/>
      <w:lvlText w:val="o"/>
      <w:lvlJc w:val="left"/>
      <w:pPr>
        <w:ind w:left="5941" w:hanging="360"/>
      </w:pPr>
      <w:rPr>
        <w:rFonts w:ascii="Courier New" w:hAnsi="Courier New" w:cs="Courier New" w:hint="default"/>
      </w:rPr>
    </w:lvl>
    <w:lvl w:ilvl="8" w:tplc="40090005" w:tentative="1">
      <w:start w:val="1"/>
      <w:numFmt w:val="bullet"/>
      <w:lvlText w:val=""/>
      <w:lvlJc w:val="left"/>
      <w:pPr>
        <w:ind w:left="6661" w:hanging="360"/>
      </w:pPr>
      <w:rPr>
        <w:rFonts w:ascii="Wingdings" w:hAnsi="Wingdings" w:hint="default"/>
      </w:rPr>
    </w:lvl>
  </w:abstractNum>
  <w:abstractNum w:abstractNumId="14" w15:restartNumberingAfterBreak="0">
    <w:nsid w:val="1D3C3407"/>
    <w:multiLevelType w:val="hybridMultilevel"/>
    <w:tmpl w:val="5A6A1266"/>
    <w:lvl w:ilvl="0" w:tplc="40090001">
      <w:start w:val="1"/>
      <w:numFmt w:val="bullet"/>
      <w:lvlText w:val=""/>
      <w:lvlJc w:val="left"/>
      <w:pPr>
        <w:ind w:left="901" w:hanging="360"/>
      </w:pPr>
      <w:rPr>
        <w:rFonts w:ascii="Symbol" w:hAnsi="Symbol" w:hint="default"/>
      </w:rPr>
    </w:lvl>
    <w:lvl w:ilvl="1" w:tplc="40090003">
      <w:start w:val="1"/>
      <w:numFmt w:val="bullet"/>
      <w:lvlText w:val="o"/>
      <w:lvlJc w:val="left"/>
      <w:pPr>
        <w:ind w:left="1621" w:hanging="360"/>
      </w:pPr>
      <w:rPr>
        <w:rFonts w:ascii="Courier New" w:hAnsi="Courier New" w:cs="Courier New" w:hint="default"/>
      </w:rPr>
    </w:lvl>
    <w:lvl w:ilvl="2" w:tplc="40090005" w:tentative="1">
      <w:start w:val="1"/>
      <w:numFmt w:val="bullet"/>
      <w:lvlText w:val=""/>
      <w:lvlJc w:val="left"/>
      <w:pPr>
        <w:ind w:left="2341" w:hanging="360"/>
      </w:pPr>
      <w:rPr>
        <w:rFonts w:ascii="Wingdings" w:hAnsi="Wingdings" w:hint="default"/>
      </w:rPr>
    </w:lvl>
    <w:lvl w:ilvl="3" w:tplc="40090001" w:tentative="1">
      <w:start w:val="1"/>
      <w:numFmt w:val="bullet"/>
      <w:lvlText w:val=""/>
      <w:lvlJc w:val="left"/>
      <w:pPr>
        <w:ind w:left="3061" w:hanging="360"/>
      </w:pPr>
      <w:rPr>
        <w:rFonts w:ascii="Symbol" w:hAnsi="Symbol" w:hint="default"/>
      </w:rPr>
    </w:lvl>
    <w:lvl w:ilvl="4" w:tplc="40090003" w:tentative="1">
      <w:start w:val="1"/>
      <w:numFmt w:val="bullet"/>
      <w:lvlText w:val="o"/>
      <w:lvlJc w:val="left"/>
      <w:pPr>
        <w:ind w:left="3781" w:hanging="360"/>
      </w:pPr>
      <w:rPr>
        <w:rFonts w:ascii="Courier New" w:hAnsi="Courier New" w:cs="Courier New" w:hint="default"/>
      </w:rPr>
    </w:lvl>
    <w:lvl w:ilvl="5" w:tplc="40090005" w:tentative="1">
      <w:start w:val="1"/>
      <w:numFmt w:val="bullet"/>
      <w:lvlText w:val=""/>
      <w:lvlJc w:val="left"/>
      <w:pPr>
        <w:ind w:left="4501" w:hanging="360"/>
      </w:pPr>
      <w:rPr>
        <w:rFonts w:ascii="Wingdings" w:hAnsi="Wingdings" w:hint="default"/>
      </w:rPr>
    </w:lvl>
    <w:lvl w:ilvl="6" w:tplc="40090001" w:tentative="1">
      <w:start w:val="1"/>
      <w:numFmt w:val="bullet"/>
      <w:lvlText w:val=""/>
      <w:lvlJc w:val="left"/>
      <w:pPr>
        <w:ind w:left="5221" w:hanging="360"/>
      </w:pPr>
      <w:rPr>
        <w:rFonts w:ascii="Symbol" w:hAnsi="Symbol" w:hint="default"/>
      </w:rPr>
    </w:lvl>
    <w:lvl w:ilvl="7" w:tplc="40090003" w:tentative="1">
      <w:start w:val="1"/>
      <w:numFmt w:val="bullet"/>
      <w:lvlText w:val="o"/>
      <w:lvlJc w:val="left"/>
      <w:pPr>
        <w:ind w:left="5941" w:hanging="360"/>
      </w:pPr>
      <w:rPr>
        <w:rFonts w:ascii="Courier New" w:hAnsi="Courier New" w:cs="Courier New" w:hint="default"/>
      </w:rPr>
    </w:lvl>
    <w:lvl w:ilvl="8" w:tplc="40090005" w:tentative="1">
      <w:start w:val="1"/>
      <w:numFmt w:val="bullet"/>
      <w:lvlText w:val=""/>
      <w:lvlJc w:val="left"/>
      <w:pPr>
        <w:ind w:left="6661" w:hanging="360"/>
      </w:pPr>
      <w:rPr>
        <w:rFonts w:ascii="Wingdings" w:hAnsi="Wingdings" w:hint="default"/>
      </w:rPr>
    </w:lvl>
  </w:abstractNum>
  <w:abstractNum w:abstractNumId="15" w15:restartNumberingAfterBreak="0">
    <w:nsid w:val="1FBC1828"/>
    <w:multiLevelType w:val="hybridMultilevel"/>
    <w:tmpl w:val="B20E46A0"/>
    <w:lvl w:ilvl="0" w:tplc="40090003">
      <w:start w:val="1"/>
      <w:numFmt w:val="bullet"/>
      <w:lvlText w:val="o"/>
      <w:lvlJc w:val="left"/>
      <w:pPr>
        <w:ind w:left="901" w:hanging="360"/>
      </w:pPr>
      <w:rPr>
        <w:rFonts w:ascii="Courier New" w:hAnsi="Courier New" w:cs="Courier New" w:hint="default"/>
      </w:rPr>
    </w:lvl>
    <w:lvl w:ilvl="1" w:tplc="40090003" w:tentative="1">
      <w:start w:val="1"/>
      <w:numFmt w:val="bullet"/>
      <w:lvlText w:val="o"/>
      <w:lvlJc w:val="left"/>
      <w:pPr>
        <w:ind w:left="1621" w:hanging="360"/>
      </w:pPr>
      <w:rPr>
        <w:rFonts w:ascii="Courier New" w:hAnsi="Courier New" w:cs="Courier New" w:hint="default"/>
      </w:rPr>
    </w:lvl>
    <w:lvl w:ilvl="2" w:tplc="40090005" w:tentative="1">
      <w:start w:val="1"/>
      <w:numFmt w:val="bullet"/>
      <w:lvlText w:val=""/>
      <w:lvlJc w:val="left"/>
      <w:pPr>
        <w:ind w:left="2341" w:hanging="360"/>
      </w:pPr>
      <w:rPr>
        <w:rFonts w:ascii="Wingdings" w:hAnsi="Wingdings" w:hint="default"/>
      </w:rPr>
    </w:lvl>
    <w:lvl w:ilvl="3" w:tplc="40090001" w:tentative="1">
      <w:start w:val="1"/>
      <w:numFmt w:val="bullet"/>
      <w:lvlText w:val=""/>
      <w:lvlJc w:val="left"/>
      <w:pPr>
        <w:ind w:left="3061" w:hanging="360"/>
      </w:pPr>
      <w:rPr>
        <w:rFonts w:ascii="Symbol" w:hAnsi="Symbol" w:hint="default"/>
      </w:rPr>
    </w:lvl>
    <w:lvl w:ilvl="4" w:tplc="40090003" w:tentative="1">
      <w:start w:val="1"/>
      <w:numFmt w:val="bullet"/>
      <w:lvlText w:val="o"/>
      <w:lvlJc w:val="left"/>
      <w:pPr>
        <w:ind w:left="3781" w:hanging="360"/>
      </w:pPr>
      <w:rPr>
        <w:rFonts w:ascii="Courier New" w:hAnsi="Courier New" w:cs="Courier New" w:hint="default"/>
      </w:rPr>
    </w:lvl>
    <w:lvl w:ilvl="5" w:tplc="40090005" w:tentative="1">
      <w:start w:val="1"/>
      <w:numFmt w:val="bullet"/>
      <w:lvlText w:val=""/>
      <w:lvlJc w:val="left"/>
      <w:pPr>
        <w:ind w:left="4501" w:hanging="360"/>
      </w:pPr>
      <w:rPr>
        <w:rFonts w:ascii="Wingdings" w:hAnsi="Wingdings" w:hint="default"/>
      </w:rPr>
    </w:lvl>
    <w:lvl w:ilvl="6" w:tplc="40090001" w:tentative="1">
      <w:start w:val="1"/>
      <w:numFmt w:val="bullet"/>
      <w:lvlText w:val=""/>
      <w:lvlJc w:val="left"/>
      <w:pPr>
        <w:ind w:left="5221" w:hanging="360"/>
      </w:pPr>
      <w:rPr>
        <w:rFonts w:ascii="Symbol" w:hAnsi="Symbol" w:hint="default"/>
      </w:rPr>
    </w:lvl>
    <w:lvl w:ilvl="7" w:tplc="40090003" w:tentative="1">
      <w:start w:val="1"/>
      <w:numFmt w:val="bullet"/>
      <w:lvlText w:val="o"/>
      <w:lvlJc w:val="left"/>
      <w:pPr>
        <w:ind w:left="5941" w:hanging="360"/>
      </w:pPr>
      <w:rPr>
        <w:rFonts w:ascii="Courier New" w:hAnsi="Courier New" w:cs="Courier New" w:hint="default"/>
      </w:rPr>
    </w:lvl>
    <w:lvl w:ilvl="8" w:tplc="40090005" w:tentative="1">
      <w:start w:val="1"/>
      <w:numFmt w:val="bullet"/>
      <w:lvlText w:val=""/>
      <w:lvlJc w:val="left"/>
      <w:pPr>
        <w:ind w:left="6661" w:hanging="360"/>
      </w:pPr>
      <w:rPr>
        <w:rFonts w:ascii="Wingdings" w:hAnsi="Wingdings" w:hint="default"/>
      </w:rPr>
    </w:lvl>
  </w:abstractNum>
  <w:abstractNum w:abstractNumId="16" w15:restartNumberingAfterBreak="0">
    <w:nsid w:val="23B93301"/>
    <w:multiLevelType w:val="hybridMultilevel"/>
    <w:tmpl w:val="70EEFE80"/>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15:restartNumberingAfterBreak="0">
    <w:nsid w:val="338F3619"/>
    <w:multiLevelType w:val="hybridMultilevel"/>
    <w:tmpl w:val="1FF8DF36"/>
    <w:lvl w:ilvl="0" w:tplc="40090003">
      <w:start w:val="1"/>
      <w:numFmt w:val="bullet"/>
      <w:lvlText w:val="o"/>
      <w:lvlJc w:val="left"/>
      <w:pPr>
        <w:ind w:left="901" w:hanging="360"/>
      </w:pPr>
      <w:rPr>
        <w:rFonts w:ascii="Courier New" w:hAnsi="Courier New" w:cs="Courier New" w:hint="default"/>
      </w:rPr>
    </w:lvl>
    <w:lvl w:ilvl="1" w:tplc="40090003" w:tentative="1">
      <w:start w:val="1"/>
      <w:numFmt w:val="bullet"/>
      <w:lvlText w:val="o"/>
      <w:lvlJc w:val="left"/>
      <w:pPr>
        <w:ind w:left="1621" w:hanging="360"/>
      </w:pPr>
      <w:rPr>
        <w:rFonts w:ascii="Courier New" w:hAnsi="Courier New" w:cs="Courier New" w:hint="default"/>
      </w:rPr>
    </w:lvl>
    <w:lvl w:ilvl="2" w:tplc="40090005" w:tentative="1">
      <w:start w:val="1"/>
      <w:numFmt w:val="bullet"/>
      <w:lvlText w:val=""/>
      <w:lvlJc w:val="left"/>
      <w:pPr>
        <w:ind w:left="2341" w:hanging="360"/>
      </w:pPr>
      <w:rPr>
        <w:rFonts w:ascii="Wingdings" w:hAnsi="Wingdings" w:hint="default"/>
      </w:rPr>
    </w:lvl>
    <w:lvl w:ilvl="3" w:tplc="40090001" w:tentative="1">
      <w:start w:val="1"/>
      <w:numFmt w:val="bullet"/>
      <w:lvlText w:val=""/>
      <w:lvlJc w:val="left"/>
      <w:pPr>
        <w:ind w:left="3061" w:hanging="360"/>
      </w:pPr>
      <w:rPr>
        <w:rFonts w:ascii="Symbol" w:hAnsi="Symbol" w:hint="default"/>
      </w:rPr>
    </w:lvl>
    <w:lvl w:ilvl="4" w:tplc="40090003" w:tentative="1">
      <w:start w:val="1"/>
      <w:numFmt w:val="bullet"/>
      <w:lvlText w:val="o"/>
      <w:lvlJc w:val="left"/>
      <w:pPr>
        <w:ind w:left="3781" w:hanging="360"/>
      </w:pPr>
      <w:rPr>
        <w:rFonts w:ascii="Courier New" w:hAnsi="Courier New" w:cs="Courier New" w:hint="default"/>
      </w:rPr>
    </w:lvl>
    <w:lvl w:ilvl="5" w:tplc="40090005" w:tentative="1">
      <w:start w:val="1"/>
      <w:numFmt w:val="bullet"/>
      <w:lvlText w:val=""/>
      <w:lvlJc w:val="left"/>
      <w:pPr>
        <w:ind w:left="4501" w:hanging="360"/>
      </w:pPr>
      <w:rPr>
        <w:rFonts w:ascii="Wingdings" w:hAnsi="Wingdings" w:hint="default"/>
      </w:rPr>
    </w:lvl>
    <w:lvl w:ilvl="6" w:tplc="40090001" w:tentative="1">
      <w:start w:val="1"/>
      <w:numFmt w:val="bullet"/>
      <w:lvlText w:val=""/>
      <w:lvlJc w:val="left"/>
      <w:pPr>
        <w:ind w:left="5221" w:hanging="360"/>
      </w:pPr>
      <w:rPr>
        <w:rFonts w:ascii="Symbol" w:hAnsi="Symbol" w:hint="default"/>
      </w:rPr>
    </w:lvl>
    <w:lvl w:ilvl="7" w:tplc="40090003" w:tentative="1">
      <w:start w:val="1"/>
      <w:numFmt w:val="bullet"/>
      <w:lvlText w:val="o"/>
      <w:lvlJc w:val="left"/>
      <w:pPr>
        <w:ind w:left="5941" w:hanging="360"/>
      </w:pPr>
      <w:rPr>
        <w:rFonts w:ascii="Courier New" w:hAnsi="Courier New" w:cs="Courier New" w:hint="default"/>
      </w:rPr>
    </w:lvl>
    <w:lvl w:ilvl="8" w:tplc="40090005" w:tentative="1">
      <w:start w:val="1"/>
      <w:numFmt w:val="bullet"/>
      <w:lvlText w:val=""/>
      <w:lvlJc w:val="left"/>
      <w:pPr>
        <w:ind w:left="6661" w:hanging="360"/>
      </w:pPr>
      <w:rPr>
        <w:rFonts w:ascii="Wingdings" w:hAnsi="Wingdings" w:hint="default"/>
      </w:rPr>
    </w:lvl>
  </w:abstractNum>
  <w:abstractNum w:abstractNumId="18" w15:restartNumberingAfterBreak="0">
    <w:nsid w:val="344C02CD"/>
    <w:multiLevelType w:val="hybridMultilevel"/>
    <w:tmpl w:val="2160C476"/>
    <w:lvl w:ilvl="0" w:tplc="4009000F">
      <w:start w:val="1"/>
      <w:numFmt w:val="decimal"/>
      <w:lvlText w:val="%1."/>
      <w:lvlJc w:val="left"/>
      <w:pPr>
        <w:ind w:left="901" w:hanging="360"/>
      </w:pPr>
    </w:lvl>
    <w:lvl w:ilvl="1" w:tplc="40090019" w:tentative="1">
      <w:start w:val="1"/>
      <w:numFmt w:val="lowerLetter"/>
      <w:lvlText w:val="%2."/>
      <w:lvlJc w:val="left"/>
      <w:pPr>
        <w:ind w:left="1621" w:hanging="360"/>
      </w:pPr>
    </w:lvl>
    <w:lvl w:ilvl="2" w:tplc="4009001B" w:tentative="1">
      <w:start w:val="1"/>
      <w:numFmt w:val="lowerRoman"/>
      <w:lvlText w:val="%3."/>
      <w:lvlJc w:val="right"/>
      <w:pPr>
        <w:ind w:left="2341" w:hanging="180"/>
      </w:pPr>
    </w:lvl>
    <w:lvl w:ilvl="3" w:tplc="4009000F" w:tentative="1">
      <w:start w:val="1"/>
      <w:numFmt w:val="decimal"/>
      <w:lvlText w:val="%4."/>
      <w:lvlJc w:val="left"/>
      <w:pPr>
        <w:ind w:left="3061" w:hanging="360"/>
      </w:pPr>
    </w:lvl>
    <w:lvl w:ilvl="4" w:tplc="40090019" w:tentative="1">
      <w:start w:val="1"/>
      <w:numFmt w:val="lowerLetter"/>
      <w:lvlText w:val="%5."/>
      <w:lvlJc w:val="left"/>
      <w:pPr>
        <w:ind w:left="3781" w:hanging="360"/>
      </w:pPr>
    </w:lvl>
    <w:lvl w:ilvl="5" w:tplc="4009001B" w:tentative="1">
      <w:start w:val="1"/>
      <w:numFmt w:val="lowerRoman"/>
      <w:lvlText w:val="%6."/>
      <w:lvlJc w:val="right"/>
      <w:pPr>
        <w:ind w:left="4501" w:hanging="180"/>
      </w:pPr>
    </w:lvl>
    <w:lvl w:ilvl="6" w:tplc="4009000F" w:tentative="1">
      <w:start w:val="1"/>
      <w:numFmt w:val="decimal"/>
      <w:lvlText w:val="%7."/>
      <w:lvlJc w:val="left"/>
      <w:pPr>
        <w:ind w:left="5221" w:hanging="360"/>
      </w:pPr>
    </w:lvl>
    <w:lvl w:ilvl="7" w:tplc="40090019" w:tentative="1">
      <w:start w:val="1"/>
      <w:numFmt w:val="lowerLetter"/>
      <w:lvlText w:val="%8."/>
      <w:lvlJc w:val="left"/>
      <w:pPr>
        <w:ind w:left="5941" w:hanging="360"/>
      </w:pPr>
    </w:lvl>
    <w:lvl w:ilvl="8" w:tplc="4009001B" w:tentative="1">
      <w:start w:val="1"/>
      <w:numFmt w:val="lowerRoman"/>
      <w:lvlText w:val="%9."/>
      <w:lvlJc w:val="right"/>
      <w:pPr>
        <w:ind w:left="6661" w:hanging="180"/>
      </w:pPr>
    </w:lvl>
  </w:abstractNum>
  <w:abstractNum w:abstractNumId="19" w15:restartNumberingAfterBreak="0">
    <w:nsid w:val="3D423F1C"/>
    <w:multiLevelType w:val="hybridMultilevel"/>
    <w:tmpl w:val="B4A2327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 w15:restartNumberingAfterBreak="0">
    <w:nsid w:val="4263143C"/>
    <w:multiLevelType w:val="hybridMultilevel"/>
    <w:tmpl w:val="C542E94E"/>
    <w:lvl w:ilvl="0" w:tplc="CF18801A">
      <w:start w:val="1"/>
      <w:numFmt w:val="decimal"/>
      <w:lvlText w:val="%1."/>
      <w:lvlJc w:val="left"/>
      <w:pPr>
        <w:ind w:left="541" w:hanging="360"/>
      </w:pPr>
      <w:rPr>
        <w:rFonts w:hint="default"/>
      </w:rPr>
    </w:lvl>
    <w:lvl w:ilvl="1" w:tplc="40090019" w:tentative="1">
      <w:start w:val="1"/>
      <w:numFmt w:val="lowerLetter"/>
      <w:lvlText w:val="%2."/>
      <w:lvlJc w:val="left"/>
      <w:pPr>
        <w:ind w:left="1261" w:hanging="360"/>
      </w:pPr>
    </w:lvl>
    <w:lvl w:ilvl="2" w:tplc="4009001B" w:tentative="1">
      <w:start w:val="1"/>
      <w:numFmt w:val="lowerRoman"/>
      <w:lvlText w:val="%3."/>
      <w:lvlJc w:val="right"/>
      <w:pPr>
        <w:ind w:left="1981" w:hanging="180"/>
      </w:pPr>
    </w:lvl>
    <w:lvl w:ilvl="3" w:tplc="4009000F" w:tentative="1">
      <w:start w:val="1"/>
      <w:numFmt w:val="decimal"/>
      <w:lvlText w:val="%4."/>
      <w:lvlJc w:val="left"/>
      <w:pPr>
        <w:ind w:left="2701" w:hanging="360"/>
      </w:pPr>
    </w:lvl>
    <w:lvl w:ilvl="4" w:tplc="40090019" w:tentative="1">
      <w:start w:val="1"/>
      <w:numFmt w:val="lowerLetter"/>
      <w:lvlText w:val="%5."/>
      <w:lvlJc w:val="left"/>
      <w:pPr>
        <w:ind w:left="3421" w:hanging="360"/>
      </w:pPr>
    </w:lvl>
    <w:lvl w:ilvl="5" w:tplc="4009001B" w:tentative="1">
      <w:start w:val="1"/>
      <w:numFmt w:val="lowerRoman"/>
      <w:lvlText w:val="%6."/>
      <w:lvlJc w:val="right"/>
      <w:pPr>
        <w:ind w:left="4141" w:hanging="180"/>
      </w:pPr>
    </w:lvl>
    <w:lvl w:ilvl="6" w:tplc="4009000F" w:tentative="1">
      <w:start w:val="1"/>
      <w:numFmt w:val="decimal"/>
      <w:lvlText w:val="%7."/>
      <w:lvlJc w:val="left"/>
      <w:pPr>
        <w:ind w:left="4861" w:hanging="360"/>
      </w:pPr>
    </w:lvl>
    <w:lvl w:ilvl="7" w:tplc="40090019" w:tentative="1">
      <w:start w:val="1"/>
      <w:numFmt w:val="lowerLetter"/>
      <w:lvlText w:val="%8."/>
      <w:lvlJc w:val="left"/>
      <w:pPr>
        <w:ind w:left="5581" w:hanging="360"/>
      </w:pPr>
    </w:lvl>
    <w:lvl w:ilvl="8" w:tplc="4009001B" w:tentative="1">
      <w:start w:val="1"/>
      <w:numFmt w:val="lowerRoman"/>
      <w:lvlText w:val="%9."/>
      <w:lvlJc w:val="right"/>
      <w:pPr>
        <w:ind w:left="6301" w:hanging="180"/>
      </w:pPr>
    </w:lvl>
  </w:abstractNum>
  <w:abstractNum w:abstractNumId="21" w15:restartNumberingAfterBreak="0">
    <w:nsid w:val="601A071A"/>
    <w:multiLevelType w:val="hybridMultilevel"/>
    <w:tmpl w:val="63147A32"/>
    <w:lvl w:ilvl="0" w:tplc="40090003">
      <w:start w:val="1"/>
      <w:numFmt w:val="bullet"/>
      <w:lvlText w:val="o"/>
      <w:lvlJc w:val="left"/>
      <w:pPr>
        <w:ind w:left="901" w:hanging="360"/>
      </w:pPr>
      <w:rPr>
        <w:rFonts w:ascii="Courier New" w:hAnsi="Courier New" w:cs="Courier New" w:hint="default"/>
      </w:rPr>
    </w:lvl>
    <w:lvl w:ilvl="1" w:tplc="40090003" w:tentative="1">
      <w:start w:val="1"/>
      <w:numFmt w:val="bullet"/>
      <w:lvlText w:val="o"/>
      <w:lvlJc w:val="left"/>
      <w:pPr>
        <w:ind w:left="1621" w:hanging="360"/>
      </w:pPr>
      <w:rPr>
        <w:rFonts w:ascii="Courier New" w:hAnsi="Courier New" w:cs="Courier New" w:hint="default"/>
      </w:rPr>
    </w:lvl>
    <w:lvl w:ilvl="2" w:tplc="40090005" w:tentative="1">
      <w:start w:val="1"/>
      <w:numFmt w:val="bullet"/>
      <w:lvlText w:val=""/>
      <w:lvlJc w:val="left"/>
      <w:pPr>
        <w:ind w:left="2341" w:hanging="360"/>
      </w:pPr>
      <w:rPr>
        <w:rFonts w:ascii="Wingdings" w:hAnsi="Wingdings" w:hint="default"/>
      </w:rPr>
    </w:lvl>
    <w:lvl w:ilvl="3" w:tplc="40090001" w:tentative="1">
      <w:start w:val="1"/>
      <w:numFmt w:val="bullet"/>
      <w:lvlText w:val=""/>
      <w:lvlJc w:val="left"/>
      <w:pPr>
        <w:ind w:left="3061" w:hanging="360"/>
      </w:pPr>
      <w:rPr>
        <w:rFonts w:ascii="Symbol" w:hAnsi="Symbol" w:hint="default"/>
      </w:rPr>
    </w:lvl>
    <w:lvl w:ilvl="4" w:tplc="40090003" w:tentative="1">
      <w:start w:val="1"/>
      <w:numFmt w:val="bullet"/>
      <w:lvlText w:val="o"/>
      <w:lvlJc w:val="left"/>
      <w:pPr>
        <w:ind w:left="3781" w:hanging="360"/>
      </w:pPr>
      <w:rPr>
        <w:rFonts w:ascii="Courier New" w:hAnsi="Courier New" w:cs="Courier New" w:hint="default"/>
      </w:rPr>
    </w:lvl>
    <w:lvl w:ilvl="5" w:tplc="40090005" w:tentative="1">
      <w:start w:val="1"/>
      <w:numFmt w:val="bullet"/>
      <w:lvlText w:val=""/>
      <w:lvlJc w:val="left"/>
      <w:pPr>
        <w:ind w:left="4501" w:hanging="360"/>
      </w:pPr>
      <w:rPr>
        <w:rFonts w:ascii="Wingdings" w:hAnsi="Wingdings" w:hint="default"/>
      </w:rPr>
    </w:lvl>
    <w:lvl w:ilvl="6" w:tplc="40090001" w:tentative="1">
      <w:start w:val="1"/>
      <w:numFmt w:val="bullet"/>
      <w:lvlText w:val=""/>
      <w:lvlJc w:val="left"/>
      <w:pPr>
        <w:ind w:left="5221" w:hanging="360"/>
      </w:pPr>
      <w:rPr>
        <w:rFonts w:ascii="Symbol" w:hAnsi="Symbol" w:hint="default"/>
      </w:rPr>
    </w:lvl>
    <w:lvl w:ilvl="7" w:tplc="40090003" w:tentative="1">
      <w:start w:val="1"/>
      <w:numFmt w:val="bullet"/>
      <w:lvlText w:val="o"/>
      <w:lvlJc w:val="left"/>
      <w:pPr>
        <w:ind w:left="5941" w:hanging="360"/>
      </w:pPr>
      <w:rPr>
        <w:rFonts w:ascii="Courier New" w:hAnsi="Courier New" w:cs="Courier New" w:hint="default"/>
      </w:rPr>
    </w:lvl>
    <w:lvl w:ilvl="8" w:tplc="40090005" w:tentative="1">
      <w:start w:val="1"/>
      <w:numFmt w:val="bullet"/>
      <w:lvlText w:val=""/>
      <w:lvlJc w:val="left"/>
      <w:pPr>
        <w:ind w:left="6661" w:hanging="360"/>
      </w:pPr>
      <w:rPr>
        <w:rFonts w:ascii="Wingdings" w:hAnsi="Wingdings" w:hint="default"/>
      </w:rPr>
    </w:lvl>
  </w:abstractNum>
  <w:abstractNum w:abstractNumId="22" w15:restartNumberingAfterBreak="0">
    <w:nsid w:val="64183162"/>
    <w:multiLevelType w:val="hybridMultilevel"/>
    <w:tmpl w:val="5C1ADA2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6654780E"/>
    <w:multiLevelType w:val="hybridMultilevel"/>
    <w:tmpl w:val="898C549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15:restartNumberingAfterBreak="0">
    <w:nsid w:val="6F543AAF"/>
    <w:multiLevelType w:val="hybridMultilevel"/>
    <w:tmpl w:val="19C4E03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5" w15:restartNumberingAfterBreak="0">
    <w:nsid w:val="73072706"/>
    <w:multiLevelType w:val="hybridMultilevel"/>
    <w:tmpl w:val="23665D02"/>
    <w:lvl w:ilvl="0" w:tplc="7E7CD8DC">
      <w:start w:val="1"/>
      <w:numFmt w:val="decimal"/>
      <w:lvlText w:val="%1)"/>
      <w:lvlJc w:val="left"/>
      <w:pPr>
        <w:ind w:left="541" w:hanging="360"/>
      </w:pPr>
      <w:rPr>
        <w:rFonts w:hint="default"/>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26" w15:restartNumberingAfterBreak="0">
    <w:nsid w:val="7E165D3E"/>
    <w:multiLevelType w:val="hybridMultilevel"/>
    <w:tmpl w:val="A7B2EE02"/>
    <w:lvl w:ilvl="0" w:tplc="40090003">
      <w:start w:val="1"/>
      <w:numFmt w:val="bullet"/>
      <w:lvlText w:val="o"/>
      <w:lvlJc w:val="left"/>
      <w:pPr>
        <w:ind w:left="901" w:hanging="360"/>
      </w:pPr>
      <w:rPr>
        <w:rFonts w:ascii="Courier New" w:hAnsi="Courier New" w:cs="Courier New" w:hint="default"/>
      </w:rPr>
    </w:lvl>
    <w:lvl w:ilvl="1" w:tplc="40090003" w:tentative="1">
      <w:start w:val="1"/>
      <w:numFmt w:val="bullet"/>
      <w:lvlText w:val="o"/>
      <w:lvlJc w:val="left"/>
      <w:pPr>
        <w:ind w:left="1621" w:hanging="360"/>
      </w:pPr>
      <w:rPr>
        <w:rFonts w:ascii="Courier New" w:hAnsi="Courier New" w:cs="Courier New" w:hint="default"/>
      </w:rPr>
    </w:lvl>
    <w:lvl w:ilvl="2" w:tplc="40090005" w:tentative="1">
      <w:start w:val="1"/>
      <w:numFmt w:val="bullet"/>
      <w:lvlText w:val=""/>
      <w:lvlJc w:val="left"/>
      <w:pPr>
        <w:ind w:left="2341" w:hanging="360"/>
      </w:pPr>
      <w:rPr>
        <w:rFonts w:ascii="Wingdings" w:hAnsi="Wingdings" w:hint="default"/>
      </w:rPr>
    </w:lvl>
    <w:lvl w:ilvl="3" w:tplc="40090001" w:tentative="1">
      <w:start w:val="1"/>
      <w:numFmt w:val="bullet"/>
      <w:lvlText w:val=""/>
      <w:lvlJc w:val="left"/>
      <w:pPr>
        <w:ind w:left="3061" w:hanging="360"/>
      </w:pPr>
      <w:rPr>
        <w:rFonts w:ascii="Symbol" w:hAnsi="Symbol" w:hint="default"/>
      </w:rPr>
    </w:lvl>
    <w:lvl w:ilvl="4" w:tplc="40090003" w:tentative="1">
      <w:start w:val="1"/>
      <w:numFmt w:val="bullet"/>
      <w:lvlText w:val="o"/>
      <w:lvlJc w:val="left"/>
      <w:pPr>
        <w:ind w:left="3781" w:hanging="360"/>
      </w:pPr>
      <w:rPr>
        <w:rFonts w:ascii="Courier New" w:hAnsi="Courier New" w:cs="Courier New" w:hint="default"/>
      </w:rPr>
    </w:lvl>
    <w:lvl w:ilvl="5" w:tplc="40090005" w:tentative="1">
      <w:start w:val="1"/>
      <w:numFmt w:val="bullet"/>
      <w:lvlText w:val=""/>
      <w:lvlJc w:val="left"/>
      <w:pPr>
        <w:ind w:left="4501" w:hanging="360"/>
      </w:pPr>
      <w:rPr>
        <w:rFonts w:ascii="Wingdings" w:hAnsi="Wingdings" w:hint="default"/>
      </w:rPr>
    </w:lvl>
    <w:lvl w:ilvl="6" w:tplc="40090001" w:tentative="1">
      <w:start w:val="1"/>
      <w:numFmt w:val="bullet"/>
      <w:lvlText w:val=""/>
      <w:lvlJc w:val="left"/>
      <w:pPr>
        <w:ind w:left="5221" w:hanging="360"/>
      </w:pPr>
      <w:rPr>
        <w:rFonts w:ascii="Symbol" w:hAnsi="Symbol" w:hint="default"/>
      </w:rPr>
    </w:lvl>
    <w:lvl w:ilvl="7" w:tplc="40090003" w:tentative="1">
      <w:start w:val="1"/>
      <w:numFmt w:val="bullet"/>
      <w:lvlText w:val="o"/>
      <w:lvlJc w:val="left"/>
      <w:pPr>
        <w:ind w:left="5941" w:hanging="360"/>
      </w:pPr>
      <w:rPr>
        <w:rFonts w:ascii="Courier New" w:hAnsi="Courier New" w:cs="Courier New" w:hint="default"/>
      </w:rPr>
    </w:lvl>
    <w:lvl w:ilvl="8" w:tplc="40090005" w:tentative="1">
      <w:start w:val="1"/>
      <w:numFmt w:val="bullet"/>
      <w:lvlText w:val=""/>
      <w:lvlJc w:val="left"/>
      <w:pPr>
        <w:ind w:left="6661" w:hanging="360"/>
      </w:pPr>
      <w:rPr>
        <w:rFonts w:ascii="Wingdings" w:hAnsi="Wingdings" w:hint="default"/>
      </w:rPr>
    </w:lvl>
  </w:abstractNum>
  <w:num w:numId="1" w16cid:durableId="2000692040">
    <w:abstractNumId w:val="11"/>
  </w:num>
  <w:num w:numId="2" w16cid:durableId="1158108429">
    <w:abstractNumId w:val="10"/>
  </w:num>
  <w:num w:numId="3" w16cid:durableId="1771660544">
    <w:abstractNumId w:val="8"/>
  </w:num>
  <w:num w:numId="4" w16cid:durableId="1818303655">
    <w:abstractNumId w:val="7"/>
  </w:num>
  <w:num w:numId="5" w16cid:durableId="1752964606">
    <w:abstractNumId w:val="6"/>
  </w:num>
  <w:num w:numId="6" w16cid:durableId="1408377853">
    <w:abstractNumId w:val="5"/>
  </w:num>
  <w:num w:numId="7" w16cid:durableId="629824299">
    <w:abstractNumId w:val="9"/>
  </w:num>
  <w:num w:numId="8" w16cid:durableId="1932275924">
    <w:abstractNumId w:val="4"/>
  </w:num>
  <w:num w:numId="9" w16cid:durableId="1354577444">
    <w:abstractNumId w:val="3"/>
  </w:num>
  <w:num w:numId="10" w16cid:durableId="1268660197">
    <w:abstractNumId w:val="2"/>
  </w:num>
  <w:num w:numId="11" w16cid:durableId="227301772">
    <w:abstractNumId w:val="1"/>
  </w:num>
  <w:num w:numId="12" w16cid:durableId="2100633146">
    <w:abstractNumId w:val="0"/>
  </w:num>
  <w:num w:numId="13" w16cid:durableId="1447652942">
    <w:abstractNumId w:val="24"/>
  </w:num>
  <w:num w:numId="14" w16cid:durableId="551577030">
    <w:abstractNumId w:val="16"/>
  </w:num>
  <w:num w:numId="15" w16cid:durableId="1822456247">
    <w:abstractNumId w:val="23"/>
  </w:num>
  <w:num w:numId="16" w16cid:durableId="551501793">
    <w:abstractNumId w:val="20"/>
  </w:num>
  <w:num w:numId="17" w16cid:durableId="788476473">
    <w:abstractNumId w:val="22"/>
  </w:num>
  <w:num w:numId="18" w16cid:durableId="1502503239">
    <w:abstractNumId w:val="18"/>
  </w:num>
  <w:num w:numId="19" w16cid:durableId="2063863635">
    <w:abstractNumId w:val="13"/>
  </w:num>
  <w:num w:numId="20" w16cid:durableId="845746360">
    <w:abstractNumId w:val="15"/>
  </w:num>
  <w:num w:numId="21" w16cid:durableId="257908671">
    <w:abstractNumId w:val="26"/>
  </w:num>
  <w:num w:numId="22" w16cid:durableId="1044911998">
    <w:abstractNumId w:val="21"/>
  </w:num>
  <w:num w:numId="23" w16cid:durableId="2062245585">
    <w:abstractNumId w:val="17"/>
  </w:num>
  <w:num w:numId="24" w16cid:durableId="70935001">
    <w:abstractNumId w:val="14"/>
  </w:num>
  <w:num w:numId="25" w16cid:durableId="1000427484">
    <w:abstractNumId w:val="12"/>
  </w:num>
  <w:num w:numId="26" w16cid:durableId="1375614533">
    <w:abstractNumId w:val="19"/>
  </w:num>
  <w:num w:numId="27" w16cid:durableId="44296297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Anna Persson">
    <w15:presenceInfo w15:providerId="AD" w15:userId="S::anpe7128@win.su.se::6299e347-9c2b-43ed-a3da-dbdb6491b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8E"/>
    <w:rsid w:val="00001C52"/>
    <w:rsid w:val="00003FF7"/>
    <w:rsid w:val="0003754E"/>
    <w:rsid w:val="00042334"/>
    <w:rsid w:val="00046736"/>
    <w:rsid w:val="000468D6"/>
    <w:rsid w:val="0005619A"/>
    <w:rsid w:val="00056C88"/>
    <w:rsid w:val="00086042"/>
    <w:rsid w:val="00087080"/>
    <w:rsid w:val="000A2847"/>
    <w:rsid w:val="000B081C"/>
    <w:rsid w:val="000B1715"/>
    <w:rsid w:val="000B5975"/>
    <w:rsid w:val="000C1CE4"/>
    <w:rsid w:val="000C3E8F"/>
    <w:rsid w:val="000C7948"/>
    <w:rsid w:val="000D0306"/>
    <w:rsid w:val="000F1D4F"/>
    <w:rsid w:val="000F7064"/>
    <w:rsid w:val="00100D75"/>
    <w:rsid w:val="0010766C"/>
    <w:rsid w:val="00112D70"/>
    <w:rsid w:val="00126A62"/>
    <w:rsid w:val="00141566"/>
    <w:rsid w:val="001903D2"/>
    <w:rsid w:val="001A1798"/>
    <w:rsid w:val="001B2004"/>
    <w:rsid w:val="001D22C8"/>
    <w:rsid w:val="0021678A"/>
    <w:rsid w:val="0022551A"/>
    <w:rsid w:val="0025000F"/>
    <w:rsid w:val="00265EA8"/>
    <w:rsid w:val="00266687"/>
    <w:rsid w:val="00291B33"/>
    <w:rsid w:val="002C3295"/>
    <w:rsid w:val="003164E5"/>
    <w:rsid w:val="00322217"/>
    <w:rsid w:val="003409F6"/>
    <w:rsid w:val="00343A25"/>
    <w:rsid w:val="0034463E"/>
    <w:rsid w:val="00344937"/>
    <w:rsid w:val="003474BC"/>
    <w:rsid w:val="003642EE"/>
    <w:rsid w:val="003827AB"/>
    <w:rsid w:val="00386E1E"/>
    <w:rsid w:val="00393C35"/>
    <w:rsid w:val="003A09BC"/>
    <w:rsid w:val="003B125B"/>
    <w:rsid w:val="003B2F3D"/>
    <w:rsid w:val="003B3DEE"/>
    <w:rsid w:val="003C58C3"/>
    <w:rsid w:val="003F5CB4"/>
    <w:rsid w:val="00414438"/>
    <w:rsid w:val="004152EC"/>
    <w:rsid w:val="0041645B"/>
    <w:rsid w:val="00437F45"/>
    <w:rsid w:val="00450DDB"/>
    <w:rsid w:val="00456CE4"/>
    <w:rsid w:val="004662FD"/>
    <w:rsid w:val="00482416"/>
    <w:rsid w:val="00492796"/>
    <w:rsid w:val="00494298"/>
    <w:rsid w:val="004F0669"/>
    <w:rsid w:val="00504F48"/>
    <w:rsid w:val="00512BA3"/>
    <w:rsid w:val="00516142"/>
    <w:rsid w:val="005203EB"/>
    <w:rsid w:val="00534657"/>
    <w:rsid w:val="00560F6D"/>
    <w:rsid w:val="00591717"/>
    <w:rsid w:val="005A0784"/>
    <w:rsid w:val="005A4D60"/>
    <w:rsid w:val="005B2AE5"/>
    <w:rsid w:val="00600569"/>
    <w:rsid w:val="00603BC7"/>
    <w:rsid w:val="0063029F"/>
    <w:rsid w:val="00640B7B"/>
    <w:rsid w:val="00642AAF"/>
    <w:rsid w:val="00660F47"/>
    <w:rsid w:val="00690B92"/>
    <w:rsid w:val="006A2D14"/>
    <w:rsid w:val="006B1715"/>
    <w:rsid w:val="006B4A65"/>
    <w:rsid w:val="006D072E"/>
    <w:rsid w:val="006D0C48"/>
    <w:rsid w:val="006E3DB0"/>
    <w:rsid w:val="006F51F1"/>
    <w:rsid w:val="007022A6"/>
    <w:rsid w:val="007075A9"/>
    <w:rsid w:val="00707695"/>
    <w:rsid w:val="00713D1F"/>
    <w:rsid w:val="007306B9"/>
    <w:rsid w:val="00740252"/>
    <w:rsid w:val="0075111E"/>
    <w:rsid w:val="0077374E"/>
    <w:rsid w:val="0079758E"/>
    <w:rsid w:val="007C3491"/>
    <w:rsid w:val="007C4F15"/>
    <w:rsid w:val="00800E63"/>
    <w:rsid w:val="0081644D"/>
    <w:rsid w:val="00841831"/>
    <w:rsid w:val="00842BF7"/>
    <w:rsid w:val="008441C8"/>
    <w:rsid w:val="00844B1D"/>
    <w:rsid w:val="008520D3"/>
    <w:rsid w:val="008656A3"/>
    <w:rsid w:val="00866385"/>
    <w:rsid w:val="00881FBC"/>
    <w:rsid w:val="00883373"/>
    <w:rsid w:val="00884AC8"/>
    <w:rsid w:val="008F77A3"/>
    <w:rsid w:val="00905D53"/>
    <w:rsid w:val="0091525C"/>
    <w:rsid w:val="00922137"/>
    <w:rsid w:val="00947F8A"/>
    <w:rsid w:val="009544AA"/>
    <w:rsid w:val="009569D7"/>
    <w:rsid w:val="009640B9"/>
    <w:rsid w:val="00981C23"/>
    <w:rsid w:val="0098718C"/>
    <w:rsid w:val="009B0C1F"/>
    <w:rsid w:val="009B1E08"/>
    <w:rsid w:val="009E5C0F"/>
    <w:rsid w:val="00A2380A"/>
    <w:rsid w:val="00A41F55"/>
    <w:rsid w:val="00A44551"/>
    <w:rsid w:val="00A45B8A"/>
    <w:rsid w:val="00A50D19"/>
    <w:rsid w:val="00A54172"/>
    <w:rsid w:val="00A54E89"/>
    <w:rsid w:val="00A555C6"/>
    <w:rsid w:val="00A671D3"/>
    <w:rsid w:val="00AA5059"/>
    <w:rsid w:val="00AB10DB"/>
    <w:rsid w:val="00AF3610"/>
    <w:rsid w:val="00B00214"/>
    <w:rsid w:val="00B027F3"/>
    <w:rsid w:val="00B0356B"/>
    <w:rsid w:val="00B07400"/>
    <w:rsid w:val="00B2576B"/>
    <w:rsid w:val="00B33F15"/>
    <w:rsid w:val="00B4285E"/>
    <w:rsid w:val="00B74FE9"/>
    <w:rsid w:val="00B76D06"/>
    <w:rsid w:val="00B80026"/>
    <w:rsid w:val="00B93875"/>
    <w:rsid w:val="00BA4BBE"/>
    <w:rsid w:val="00BB55A0"/>
    <w:rsid w:val="00BC3F82"/>
    <w:rsid w:val="00BE00A5"/>
    <w:rsid w:val="00BE6CFB"/>
    <w:rsid w:val="00BF18CE"/>
    <w:rsid w:val="00BF63AF"/>
    <w:rsid w:val="00C11032"/>
    <w:rsid w:val="00C17899"/>
    <w:rsid w:val="00C267BD"/>
    <w:rsid w:val="00C61CAA"/>
    <w:rsid w:val="00C805AC"/>
    <w:rsid w:val="00C836BA"/>
    <w:rsid w:val="00C964B4"/>
    <w:rsid w:val="00C96D91"/>
    <w:rsid w:val="00CC3559"/>
    <w:rsid w:val="00D03356"/>
    <w:rsid w:val="00D13220"/>
    <w:rsid w:val="00D22BC7"/>
    <w:rsid w:val="00D70A90"/>
    <w:rsid w:val="00D84205"/>
    <w:rsid w:val="00DD2D66"/>
    <w:rsid w:val="00DF7FAA"/>
    <w:rsid w:val="00E0354B"/>
    <w:rsid w:val="00E113D5"/>
    <w:rsid w:val="00E13725"/>
    <w:rsid w:val="00E215D9"/>
    <w:rsid w:val="00E24116"/>
    <w:rsid w:val="00E61B3D"/>
    <w:rsid w:val="00E74128"/>
    <w:rsid w:val="00E82CB8"/>
    <w:rsid w:val="00E978D0"/>
    <w:rsid w:val="00EB1601"/>
    <w:rsid w:val="00EC295E"/>
    <w:rsid w:val="00EC3CE8"/>
    <w:rsid w:val="00EC6AD0"/>
    <w:rsid w:val="00ED7503"/>
    <w:rsid w:val="00EE3CBA"/>
    <w:rsid w:val="00F03446"/>
    <w:rsid w:val="00F15377"/>
    <w:rsid w:val="00F229EC"/>
    <w:rsid w:val="00F57246"/>
    <w:rsid w:val="00F679B8"/>
    <w:rsid w:val="00FB3D7E"/>
    <w:rsid w:val="00FB6330"/>
    <w:rsid w:val="00FB677B"/>
    <w:rsid w:val="00FC2B26"/>
    <w:rsid w:val="00FC594A"/>
    <w:rsid w:val="00FC6116"/>
    <w:rsid w:val="00FE05C6"/>
    <w:rsid w:val="00FE250F"/>
    <w:rsid w:val="00FF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5552FEC"/>
  <w14:defaultImageDpi w14:val="330"/>
  <w15:docId w15:val="{12457E9B-CB17-4AC0-B597-531E75A0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56B"/>
    <w:pPr>
      <w:ind w:firstLine="181"/>
      <w:jc w:val="both"/>
    </w:pPr>
    <w:rPr>
      <w:rFonts w:ascii="Times New Roman" w:hAnsi="Times New Roman"/>
    </w:rPr>
  </w:style>
  <w:style w:type="paragraph" w:styleId="Rubrik1">
    <w:name w:val="heading 1"/>
    <w:basedOn w:val="NormalSectionStart"/>
    <w:next w:val="NormalSectionStart"/>
    <w:link w:val="Rubrik1Char"/>
    <w:qFormat/>
    <w:pPr>
      <w:keepNext/>
      <w:spacing w:before="200" w:after="60"/>
      <w:jc w:val="center"/>
      <w:outlineLvl w:val="0"/>
    </w:pPr>
    <w:rPr>
      <w:b/>
      <w:sz w:val="24"/>
    </w:rPr>
  </w:style>
  <w:style w:type="paragraph" w:styleId="Rubrik2">
    <w:name w:val="heading 2"/>
    <w:basedOn w:val="NormalSectionStart"/>
    <w:next w:val="NormalSectionStart"/>
    <w:qFormat/>
    <w:pPr>
      <w:keepNext/>
      <w:spacing w:before="200" w:after="60"/>
      <w:jc w:val="left"/>
      <w:outlineLvl w:val="1"/>
    </w:pPr>
    <w:rPr>
      <w:b/>
      <w:sz w:val="22"/>
    </w:rPr>
  </w:style>
  <w:style w:type="paragraph" w:styleId="Rubrik3">
    <w:name w:val="heading 3"/>
    <w:basedOn w:val="NormalSectionStart"/>
    <w:next w:val="Normal"/>
    <w:qFormat/>
    <w:pPr>
      <w:keepNext/>
      <w:outlineLvl w:val="2"/>
    </w:pPr>
    <w:rPr>
      <w: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tnotstext">
    <w:name w:val="footnote text"/>
    <w:basedOn w:val="Normal"/>
    <w:semiHidden/>
    <w:rPr>
      <w:sz w:val="18"/>
    </w:rPr>
  </w:style>
  <w:style w:type="character" w:styleId="Fotnotsreferens">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kumentversikt">
    <w:name w:val="Document Map"/>
    <w:basedOn w:val="Normal"/>
    <w:semiHidden/>
    <w:pPr>
      <w:shd w:val="clear" w:color="auto" w:fill="000080"/>
    </w:pPr>
    <w:rPr>
      <w:rFonts w:ascii="Tahoma" w:hAnsi="Tahoma"/>
    </w:rPr>
  </w:style>
  <w:style w:type="character" w:styleId="Hyperl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Rubrik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Rubrik">
    <w:name w:val="Title"/>
    <w:basedOn w:val="NormalSectionStart"/>
    <w:next w:val="Authorname"/>
    <w:qFormat/>
    <w:pPr>
      <w:jc w:val="center"/>
      <w:outlineLvl w:val="0"/>
    </w:pPr>
    <w:rPr>
      <w:b/>
      <w:kern w:val="28"/>
      <w:sz w:val="28"/>
    </w:rPr>
  </w:style>
  <w:style w:type="paragraph" w:styleId="Beskrivning">
    <w:name w:val="caption"/>
    <w:basedOn w:val="NormalSectionStart"/>
    <w:next w:val="NormalSectionStart"/>
    <w:qFormat/>
    <w:rsid w:val="000A2C97"/>
    <w:pPr>
      <w:jc w:val="center"/>
    </w:pPr>
  </w:style>
  <w:style w:type="paragraph" w:styleId="Ballongtext">
    <w:name w:val="Balloon Text"/>
    <w:basedOn w:val="Normal"/>
    <w:link w:val="BallongtextChar"/>
    <w:uiPriority w:val="99"/>
    <w:semiHidden/>
    <w:unhideWhenUsed/>
    <w:rsid w:val="00E24116"/>
    <w:rPr>
      <w:sz w:val="18"/>
      <w:szCs w:val="18"/>
    </w:rPr>
  </w:style>
  <w:style w:type="character" w:customStyle="1" w:styleId="BallongtextChar">
    <w:name w:val="Ballongtext Char"/>
    <w:basedOn w:val="Standardstycketeckensnitt"/>
    <w:link w:val="Ballongtext"/>
    <w:uiPriority w:val="99"/>
    <w:semiHidden/>
    <w:rsid w:val="00E24116"/>
    <w:rPr>
      <w:rFonts w:ascii="Times New Roman" w:hAnsi="Times New Roman"/>
      <w:sz w:val="18"/>
      <w:szCs w:val="18"/>
    </w:rPr>
  </w:style>
  <w:style w:type="paragraph" w:styleId="Revision">
    <w:name w:val="Revision"/>
    <w:hidden/>
    <w:uiPriority w:val="71"/>
    <w:rsid w:val="00B2576B"/>
    <w:rPr>
      <w:rFonts w:ascii="Times New Roman" w:hAnsi="Times New Roman"/>
    </w:rPr>
  </w:style>
  <w:style w:type="paragraph" w:styleId="Liststycke">
    <w:name w:val="List Paragraph"/>
    <w:basedOn w:val="Normal"/>
    <w:uiPriority w:val="72"/>
    <w:qFormat/>
    <w:rsid w:val="009569D7"/>
    <w:pPr>
      <w:ind w:left="720"/>
      <w:contextualSpacing/>
    </w:pPr>
  </w:style>
  <w:style w:type="character" w:customStyle="1" w:styleId="Rubrik1Char">
    <w:name w:val="Rubrik 1 Char"/>
    <w:basedOn w:val="Standardstycketeckensnitt"/>
    <w:link w:val="Rubrik1"/>
    <w:rsid w:val="0034463E"/>
    <w:rPr>
      <w:rFonts w:ascii="Times New Roman" w:eastAsia="Times New Roman" w:hAnsi="Times New Roman"/>
      <w:b/>
      <w:sz w:val="24"/>
    </w:rPr>
  </w:style>
  <w:style w:type="character" w:styleId="Kommentarsreferens">
    <w:name w:val="annotation reference"/>
    <w:basedOn w:val="Standardstycketeckensnitt"/>
    <w:uiPriority w:val="99"/>
    <w:semiHidden/>
    <w:unhideWhenUsed/>
    <w:rsid w:val="00AF3610"/>
    <w:rPr>
      <w:sz w:val="16"/>
      <w:szCs w:val="16"/>
    </w:rPr>
  </w:style>
  <w:style w:type="paragraph" w:styleId="Kommentarer">
    <w:name w:val="annotation text"/>
    <w:basedOn w:val="Normal"/>
    <w:link w:val="KommentarerChar"/>
    <w:uiPriority w:val="99"/>
    <w:unhideWhenUsed/>
    <w:rsid w:val="00AF3610"/>
  </w:style>
  <w:style w:type="character" w:customStyle="1" w:styleId="KommentarerChar">
    <w:name w:val="Kommentarer Char"/>
    <w:basedOn w:val="Standardstycketeckensnitt"/>
    <w:link w:val="Kommentarer"/>
    <w:uiPriority w:val="99"/>
    <w:rsid w:val="00AF3610"/>
    <w:rPr>
      <w:rFonts w:ascii="Times New Roman" w:hAnsi="Times New Roman"/>
    </w:rPr>
  </w:style>
  <w:style w:type="paragraph" w:styleId="Kommentarsmne">
    <w:name w:val="annotation subject"/>
    <w:basedOn w:val="Kommentarer"/>
    <w:next w:val="Kommentarer"/>
    <w:link w:val="KommentarsmneChar"/>
    <w:uiPriority w:val="99"/>
    <w:semiHidden/>
    <w:unhideWhenUsed/>
    <w:rsid w:val="00AF3610"/>
    <w:rPr>
      <w:b/>
      <w:bCs/>
    </w:rPr>
  </w:style>
  <w:style w:type="character" w:customStyle="1" w:styleId="KommentarsmneChar">
    <w:name w:val="Kommentarsämne Char"/>
    <w:basedOn w:val="KommentarerChar"/>
    <w:link w:val="Kommentarsmne"/>
    <w:uiPriority w:val="99"/>
    <w:semiHidden/>
    <w:rsid w:val="00AF3610"/>
    <w:rPr>
      <w:rFonts w:ascii="Times New Roman" w:hAnsi="Times New Roman"/>
      <w:b/>
      <w:bCs/>
    </w:rPr>
  </w:style>
  <w:style w:type="character" w:styleId="Olstomnmnande">
    <w:name w:val="Unresolved Mention"/>
    <w:basedOn w:val="Standardstycketeckensnitt"/>
    <w:uiPriority w:val="99"/>
    <w:semiHidden/>
    <w:unhideWhenUsed/>
    <w:rsid w:val="0010766C"/>
    <w:rPr>
      <w:color w:val="605E5C"/>
      <w:shd w:val="clear" w:color="auto" w:fill="E1DFDD"/>
    </w:rPr>
  </w:style>
  <w:style w:type="character" w:styleId="Platshllartext">
    <w:name w:val="Placeholder Text"/>
    <w:basedOn w:val="Standardstycketeckensnitt"/>
    <w:uiPriority w:val="99"/>
    <w:unhideWhenUsed/>
    <w:rsid w:val="00C964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65889">
      <w:bodyDiv w:val="1"/>
      <w:marLeft w:val="0"/>
      <w:marRight w:val="0"/>
      <w:marTop w:val="0"/>
      <w:marBottom w:val="0"/>
      <w:divBdr>
        <w:top w:val="none" w:sz="0" w:space="0" w:color="auto"/>
        <w:left w:val="none" w:sz="0" w:space="0" w:color="auto"/>
        <w:bottom w:val="none" w:sz="0" w:space="0" w:color="auto"/>
        <w:right w:val="none" w:sz="0" w:space="0" w:color="auto"/>
      </w:divBdr>
      <w:divsChild>
        <w:div w:id="930553174">
          <w:marLeft w:val="0"/>
          <w:marRight w:val="0"/>
          <w:marTop w:val="0"/>
          <w:marBottom w:val="0"/>
          <w:divBdr>
            <w:top w:val="none" w:sz="0" w:space="0" w:color="auto"/>
            <w:left w:val="none" w:sz="0" w:space="0" w:color="auto"/>
            <w:bottom w:val="none" w:sz="0" w:space="0" w:color="auto"/>
            <w:right w:val="none" w:sz="0" w:space="0" w:color="auto"/>
          </w:divBdr>
          <w:divsChild>
            <w:div w:id="7509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4111">
      <w:bodyDiv w:val="1"/>
      <w:marLeft w:val="0"/>
      <w:marRight w:val="0"/>
      <w:marTop w:val="0"/>
      <w:marBottom w:val="0"/>
      <w:divBdr>
        <w:top w:val="none" w:sz="0" w:space="0" w:color="auto"/>
        <w:left w:val="none" w:sz="0" w:space="0" w:color="auto"/>
        <w:bottom w:val="none" w:sz="0" w:space="0" w:color="auto"/>
        <w:right w:val="none" w:sz="0" w:space="0" w:color="auto"/>
      </w:divBdr>
      <w:divsChild>
        <w:div w:id="2057580111">
          <w:marLeft w:val="0"/>
          <w:marRight w:val="0"/>
          <w:marTop w:val="0"/>
          <w:marBottom w:val="0"/>
          <w:divBdr>
            <w:top w:val="none" w:sz="0" w:space="0" w:color="auto"/>
            <w:left w:val="none" w:sz="0" w:space="0" w:color="auto"/>
            <w:bottom w:val="none" w:sz="0" w:space="0" w:color="auto"/>
            <w:right w:val="none" w:sz="0" w:space="0" w:color="auto"/>
          </w:divBdr>
          <w:divsChild>
            <w:div w:id="4744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3678">
      <w:bodyDiv w:val="1"/>
      <w:marLeft w:val="0"/>
      <w:marRight w:val="0"/>
      <w:marTop w:val="0"/>
      <w:marBottom w:val="0"/>
      <w:divBdr>
        <w:top w:val="none" w:sz="0" w:space="0" w:color="auto"/>
        <w:left w:val="none" w:sz="0" w:space="0" w:color="auto"/>
        <w:bottom w:val="none" w:sz="0" w:space="0" w:color="auto"/>
        <w:right w:val="none" w:sz="0" w:space="0" w:color="auto"/>
      </w:divBdr>
    </w:div>
    <w:div w:id="598148748">
      <w:bodyDiv w:val="1"/>
      <w:marLeft w:val="0"/>
      <w:marRight w:val="0"/>
      <w:marTop w:val="0"/>
      <w:marBottom w:val="0"/>
      <w:divBdr>
        <w:top w:val="none" w:sz="0" w:space="0" w:color="auto"/>
        <w:left w:val="none" w:sz="0" w:space="0" w:color="auto"/>
        <w:bottom w:val="none" w:sz="0" w:space="0" w:color="auto"/>
        <w:right w:val="none" w:sz="0" w:space="0" w:color="auto"/>
      </w:divBdr>
    </w:div>
    <w:div w:id="887108454">
      <w:bodyDiv w:val="1"/>
      <w:marLeft w:val="0"/>
      <w:marRight w:val="0"/>
      <w:marTop w:val="0"/>
      <w:marBottom w:val="0"/>
      <w:divBdr>
        <w:top w:val="none" w:sz="0" w:space="0" w:color="auto"/>
        <w:left w:val="none" w:sz="0" w:space="0" w:color="auto"/>
        <w:bottom w:val="none" w:sz="0" w:space="0" w:color="auto"/>
        <w:right w:val="none" w:sz="0" w:space="0" w:color="auto"/>
      </w:divBdr>
      <w:divsChild>
        <w:div w:id="1651906650">
          <w:marLeft w:val="0"/>
          <w:marRight w:val="0"/>
          <w:marTop w:val="0"/>
          <w:marBottom w:val="0"/>
          <w:divBdr>
            <w:top w:val="none" w:sz="0" w:space="0" w:color="auto"/>
            <w:left w:val="none" w:sz="0" w:space="0" w:color="auto"/>
            <w:bottom w:val="none" w:sz="0" w:space="0" w:color="auto"/>
            <w:right w:val="none" w:sz="0" w:space="0" w:color="auto"/>
          </w:divBdr>
          <w:divsChild>
            <w:div w:id="18913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6333">
      <w:bodyDiv w:val="1"/>
      <w:marLeft w:val="0"/>
      <w:marRight w:val="0"/>
      <w:marTop w:val="0"/>
      <w:marBottom w:val="0"/>
      <w:divBdr>
        <w:top w:val="none" w:sz="0" w:space="0" w:color="auto"/>
        <w:left w:val="none" w:sz="0" w:space="0" w:color="auto"/>
        <w:bottom w:val="none" w:sz="0" w:space="0" w:color="auto"/>
        <w:right w:val="none" w:sz="0" w:space="0" w:color="auto"/>
      </w:divBdr>
    </w:div>
    <w:div w:id="1138500374">
      <w:bodyDiv w:val="1"/>
      <w:marLeft w:val="0"/>
      <w:marRight w:val="0"/>
      <w:marTop w:val="0"/>
      <w:marBottom w:val="0"/>
      <w:divBdr>
        <w:top w:val="none" w:sz="0" w:space="0" w:color="auto"/>
        <w:left w:val="none" w:sz="0" w:space="0" w:color="auto"/>
        <w:bottom w:val="none" w:sz="0" w:space="0" w:color="auto"/>
        <w:right w:val="none" w:sz="0" w:space="0" w:color="auto"/>
      </w:divBdr>
    </w:div>
    <w:div w:id="1277368912">
      <w:bodyDiv w:val="1"/>
      <w:marLeft w:val="0"/>
      <w:marRight w:val="0"/>
      <w:marTop w:val="0"/>
      <w:marBottom w:val="0"/>
      <w:divBdr>
        <w:top w:val="none" w:sz="0" w:space="0" w:color="auto"/>
        <w:left w:val="none" w:sz="0" w:space="0" w:color="auto"/>
        <w:bottom w:val="none" w:sz="0" w:space="0" w:color="auto"/>
        <w:right w:val="none" w:sz="0" w:space="0" w:color="auto"/>
      </w:divBdr>
      <w:divsChild>
        <w:div w:id="986084489">
          <w:marLeft w:val="0"/>
          <w:marRight w:val="0"/>
          <w:marTop w:val="0"/>
          <w:marBottom w:val="0"/>
          <w:divBdr>
            <w:top w:val="none" w:sz="0" w:space="0" w:color="auto"/>
            <w:left w:val="none" w:sz="0" w:space="0" w:color="auto"/>
            <w:bottom w:val="none" w:sz="0" w:space="0" w:color="auto"/>
            <w:right w:val="none" w:sz="0" w:space="0" w:color="auto"/>
          </w:divBdr>
          <w:divsChild>
            <w:div w:id="1086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2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of%20Rochester\Fall24\RA%20-%20Florian\cogsci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1889D-0A5D-5F45-BCC3-1EA04D209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D:\University of Rochester\Fall24\RA - Florian\cogsci_report.dotx</Template>
  <TotalTime>16</TotalTime>
  <Pages>5</Pages>
  <Words>2106</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Abhishek Sharma</dc:creator>
  <cp:keywords/>
  <dc:description/>
  <cp:lastModifiedBy>Anna Persson</cp:lastModifiedBy>
  <cp:revision>10</cp:revision>
  <cp:lastPrinted>2018-12-31T17:06:00Z</cp:lastPrinted>
  <dcterms:created xsi:type="dcterms:W3CDTF">2025-01-08T15:58:00Z</dcterms:created>
  <dcterms:modified xsi:type="dcterms:W3CDTF">2025-02-06T15:47:00Z</dcterms:modified>
</cp:coreProperties>
</file>